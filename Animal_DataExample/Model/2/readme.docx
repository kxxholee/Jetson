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43" w:rsidRPr="00DB7043" w:rsidRDefault="00DB7043">
      <w:pPr>
        <w:jc w:val="center"/>
        <w:rPr>
          <w:b/>
          <w:sz w:val="32"/>
        </w:rPr>
        <w:pPrChange w:id="0" w:author="User" w:date="2022-01-06T18:29:00Z">
          <w:pPr/>
        </w:pPrChange>
      </w:pPr>
      <w:r w:rsidRPr="00DB7043">
        <w:rPr>
          <w:rFonts w:hint="eastAsia"/>
          <w:b/>
          <w:sz w:val="32"/>
        </w:rPr>
        <w:t>EfficientNet을 이용한 이미지 분류</w:t>
      </w:r>
    </w:p>
    <w:p w:rsidR="001E172D" w:rsidRDefault="00DB7043">
      <w:pPr>
        <w:jc w:val="right"/>
        <w:rPr>
          <w:ins w:id="1" w:author="User" w:date="2022-01-07T13:47:00Z"/>
        </w:rPr>
        <w:pPrChange w:id="2" w:author="User" w:date="2022-01-06T18:29:00Z">
          <w:pPr/>
        </w:pPrChange>
      </w:pPr>
      <w:r>
        <w:t>22010</w:t>
      </w:r>
      <w:ins w:id="3" w:author="User" w:date="2022-01-11T11:28:00Z">
        <w:r w:rsidR="001A6250">
          <w:t>11</w:t>
        </w:r>
      </w:ins>
      <w:del w:id="4" w:author="User" w:date="2022-01-07T13:35:00Z">
        <w:r w:rsidDel="00081009">
          <w:delText>6</w:delText>
        </w:r>
      </w:del>
    </w:p>
    <w:p w:rsidR="00154C33" w:rsidRDefault="00154C33">
      <w:pPr>
        <w:jc w:val="right"/>
        <w:pPrChange w:id="5" w:author="User" w:date="2022-01-06T18:29:00Z">
          <w:pPr/>
        </w:pPrChange>
      </w:pPr>
      <w:ins w:id="6" w:author="User" w:date="2022-01-07T13:47:00Z">
        <w:r>
          <w:t>V</w:t>
        </w:r>
        <w:r>
          <w:rPr>
            <w:rFonts w:hint="eastAsia"/>
          </w:rPr>
          <w:t>0</w:t>
        </w:r>
        <w:r>
          <w:t>.</w:t>
        </w:r>
      </w:ins>
      <w:ins w:id="7" w:author="User" w:date="2022-01-11T11:28:00Z">
        <w:r w:rsidR="001A6250">
          <w:t>2</w:t>
        </w:r>
      </w:ins>
    </w:p>
    <w:p w:rsidR="00DB7043" w:rsidRDefault="00DB7043" w:rsidP="00DB7043">
      <w:pPr>
        <w:rPr>
          <w:ins w:id="8" w:author="User" w:date="2022-01-06T18:29:00Z"/>
        </w:rPr>
      </w:pPr>
    </w:p>
    <w:p w:rsidR="00DB7043" w:rsidRDefault="00DB7043">
      <w:pPr>
        <w:pStyle w:val="a3"/>
        <w:numPr>
          <w:ilvl w:val="0"/>
          <w:numId w:val="9"/>
        </w:numPr>
        <w:ind w:leftChars="0"/>
        <w:rPr>
          <w:ins w:id="9" w:author="User" w:date="2022-01-07T13:26:00Z"/>
        </w:rPr>
        <w:pPrChange w:id="10" w:author="User" w:date="2022-01-06T18:29:00Z">
          <w:pPr/>
        </w:pPrChange>
      </w:pPr>
      <w:r>
        <w:rPr>
          <w:rFonts w:hint="eastAsia"/>
        </w:rPr>
        <w:t>필요 패키지</w:t>
      </w:r>
      <w:ins w:id="11" w:author="User" w:date="2022-01-07T13:26:00Z">
        <w:r w:rsidR="00081009">
          <w:rPr>
            <w:rFonts w:hint="eastAsia"/>
          </w:rPr>
          <w:t xml:space="preserve"> 설치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12" w:author="User" w:date="2022-01-07T13:26:00Z"/>
        </w:rPr>
        <w:pPrChange w:id="13" w:author="User" w:date="2022-01-07T13:26:00Z">
          <w:pPr/>
        </w:pPrChange>
      </w:pPr>
      <w:ins w:id="14" w:author="User" w:date="2022-01-07T13:26:00Z">
        <w:r>
          <w:rPr>
            <w:rFonts w:hint="eastAsia"/>
          </w:rPr>
          <w:t xml:space="preserve">아래 명령어로 필요한 패키지 자동 설치, 모두 </w:t>
        </w:r>
      </w:ins>
      <w:ins w:id="15" w:author="User" w:date="2022-01-07T13:27:00Z">
        <w:r>
          <w:rPr>
            <w:rFonts w:hint="eastAsia"/>
          </w:rPr>
          <w:t>최신버전(</w:t>
        </w:r>
        <w:r>
          <w:t>220107)</w:t>
        </w:r>
      </w:ins>
    </w:p>
    <w:p w:rsidR="00081009" w:rsidDel="00081009" w:rsidRDefault="00081009">
      <w:pPr>
        <w:pStyle w:val="a3"/>
        <w:ind w:leftChars="100" w:left="200" w:rightChars="100" w:right="200"/>
        <w:rPr>
          <w:del w:id="16" w:author="User" w:date="2022-01-07T13:25:00Z"/>
        </w:rPr>
        <w:pPrChange w:id="17" w:author="User" w:date="2022-01-07T13:28:00Z">
          <w:pPr/>
        </w:pPrChange>
      </w:pPr>
      <w:ins w:id="18" w:author="User" w:date="2022-01-07T13:26:00Z">
        <w:r>
          <w:rPr>
            <w:rFonts w:hint="eastAsia"/>
          </w:rPr>
          <w:t xml:space="preserve">&gt;&gt; </w:t>
        </w:r>
        <w:r w:rsidRPr="00081009">
          <w:t>pip</w:t>
        </w:r>
      </w:ins>
      <w:ins w:id="19" w:author="User" w:date="2022-01-07T14:51:00Z">
        <w:r w:rsidR="005E0E9E">
          <w:t>3</w:t>
        </w:r>
      </w:ins>
      <w:ins w:id="20" w:author="User" w:date="2022-01-07T13:26:00Z">
        <w:r w:rsidRPr="00081009">
          <w:t xml:space="preserve"> install -r requirements.txt</w:t>
        </w:r>
      </w:ins>
    </w:p>
    <w:p w:rsidR="00081009" w:rsidRDefault="00081009">
      <w:pPr>
        <w:pStyle w:val="a3"/>
        <w:ind w:leftChars="500" w:left="1000"/>
        <w:rPr>
          <w:ins w:id="21" w:author="User" w:date="2022-01-07T13:26:00Z"/>
        </w:rPr>
        <w:pPrChange w:id="22" w:author="User" w:date="2022-01-07T13:28:00Z">
          <w:pPr/>
        </w:pPrChange>
      </w:pPr>
    </w:p>
    <w:p w:rsidR="009810B1" w:rsidRDefault="00C80883">
      <w:pPr>
        <w:pStyle w:val="a3"/>
        <w:numPr>
          <w:ilvl w:val="0"/>
          <w:numId w:val="10"/>
        </w:numPr>
        <w:ind w:leftChars="600" w:left="1600"/>
        <w:rPr>
          <w:ins w:id="23" w:author="User" w:date="2022-01-11T11:27:00Z"/>
        </w:rPr>
        <w:pPrChange w:id="24" w:author="User" w:date="2022-01-07T13:28:00Z">
          <w:pPr/>
        </w:pPrChange>
      </w:pPr>
      <w:ins w:id="25" w:author="User" w:date="2022-01-07T14:52:00Z">
        <w:r w:rsidRPr="00C80883">
          <w:t>torch==1.</w:t>
        </w:r>
      </w:ins>
      <w:ins w:id="26" w:author="User" w:date="2022-01-11T11:27:00Z">
        <w:r w:rsidR="009810B1">
          <w:t>7</w:t>
        </w:r>
      </w:ins>
      <w:ins w:id="27" w:author="User" w:date="2022-01-07T14:52:00Z">
        <w:r w:rsidRPr="00C80883">
          <w:t>.1</w:t>
        </w:r>
      </w:ins>
    </w:p>
    <w:p w:rsidR="00DB7043" w:rsidDel="00C80883" w:rsidRDefault="00C80883">
      <w:pPr>
        <w:pStyle w:val="a3"/>
        <w:numPr>
          <w:ilvl w:val="0"/>
          <w:numId w:val="10"/>
        </w:numPr>
        <w:ind w:leftChars="600" w:left="1600"/>
        <w:rPr>
          <w:del w:id="28" w:author="User" w:date="2022-01-07T14:52:00Z"/>
        </w:rPr>
        <w:pPrChange w:id="29" w:author="User" w:date="2022-01-07T13:28:00Z">
          <w:pPr/>
        </w:pPrChange>
      </w:pPr>
      <w:ins w:id="30" w:author="User" w:date="2022-01-07T14:52:00Z">
        <w:r w:rsidRPr="00C80883">
          <w:t>torchvision==</w:t>
        </w:r>
      </w:ins>
      <w:ins w:id="31" w:author="User" w:date="2022-01-11T11:28:00Z">
        <w:r w:rsidR="009810B1">
          <w:t>0.8.2</w:t>
        </w:r>
      </w:ins>
      <w:del w:id="32" w:author="User" w:date="2022-01-07T14:52:00Z">
        <w:r w:rsidR="00DB7043" w:rsidDel="00C80883">
          <w:delText>t</w:delText>
        </w:r>
        <w:r w:rsidR="00DB7043" w:rsidDel="00C80883">
          <w:rPr>
            <w:rFonts w:hint="eastAsia"/>
          </w:rPr>
          <w:delText>orch=</w:delText>
        </w:r>
        <w:r w:rsidR="00DB7043" w:rsidDel="00C80883">
          <w:delText>=</w:delText>
        </w:r>
      </w:del>
      <w:del w:id="33" w:author="User" w:date="2022-01-06T18:40:00Z">
        <w:r w:rsidR="00DB7043" w:rsidDel="00F67EC4">
          <w:delText>1.6.0</w:delText>
        </w:r>
      </w:del>
    </w:p>
    <w:p w:rsidR="00C80883" w:rsidRDefault="00C80883">
      <w:pPr>
        <w:pStyle w:val="a3"/>
        <w:numPr>
          <w:ilvl w:val="0"/>
          <w:numId w:val="10"/>
        </w:numPr>
        <w:ind w:leftChars="600" w:left="1600"/>
        <w:rPr>
          <w:ins w:id="34" w:author="User" w:date="2022-01-07T14:52:00Z"/>
        </w:rPr>
        <w:pPrChange w:id="35" w:author="User" w:date="2022-01-07T13:28:00Z">
          <w:pPr/>
        </w:pPrChange>
      </w:pPr>
    </w:p>
    <w:p w:rsidR="00DB7043" w:rsidDel="009A45A4" w:rsidRDefault="00DB7043">
      <w:pPr>
        <w:pStyle w:val="a3"/>
        <w:numPr>
          <w:ilvl w:val="0"/>
          <w:numId w:val="10"/>
        </w:numPr>
        <w:ind w:leftChars="600" w:left="1600"/>
        <w:rPr>
          <w:del w:id="36" w:author="User" w:date="2022-01-07T14:52:00Z"/>
        </w:rPr>
        <w:pPrChange w:id="37" w:author="User" w:date="2022-01-07T13:28:00Z">
          <w:pPr/>
        </w:pPrChange>
      </w:pPr>
      <w:del w:id="38" w:author="User" w:date="2022-01-07T14:52:00Z">
        <w:r w:rsidDel="009A45A4">
          <w:rPr>
            <w:rFonts w:hint="eastAsia"/>
          </w:rPr>
          <w:delText>torchvision==</w:delText>
        </w:r>
      </w:del>
      <w:del w:id="39" w:author="User" w:date="2022-01-06T18:40:00Z">
        <w:r w:rsidDel="00F67EC4">
          <w:rPr>
            <w:rFonts w:hint="eastAsia"/>
          </w:rPr>
          <w:delText>0.5.0</w:delText>
        </w:r>
      </w:del>
    </w:p>
    <w:p w:rsidR="00F57DE3" w:rsidRDefault="00DB7043">
      <w:pPr>
        <w:pStyle w:val="a3"/>
        <w:numPr>
          <w:ilvl w:val="0"/>
          <w:numId w:val="10"/>
        </w:numPr>
        <w:ind w:leftChars="600" w:left="1600"/>
        <w:pPrChange w:id="40" w:author="User" w:date="2022-01-07T13:28:00Z">
          <w:pPr/>
        </w:pPrChange>
      </w:pPr>
      <w:ins w:id="41" w:author="User" w:date="2022-01-06T18:31:00Z">
        <w:r w:rsidRPr="00DB7043">
          <w:t>numpy</w:t>
        </w:r>
      </w:ins>
      <w:ins w:id="42" w:author="User" w:date="2022-01-06T18:40:00Z">
        <w:r w:rsidR="00F67EC4">
          <w:t>==</w:t>
        </w:r>
        <w:r w:rsidRPr="00DB7043">
          <w:t>1.</w:t>
        </w:r>
      </w:ins>
      <w:ins w:id="43" w:author="User" w:date="2022-01-07T14:20:00Z">
        <w:r w:rsidR="00437A92">
          <w:t>19</w:t>
        </w:r>
      </w:ins>
      <w:ins w:id="44" w:author="User" w:date="2022-01-06T18:40:00Z">
        <w:r w:rsidRPr="00DB7043">
          <w:t>.5</w:t>
        </w:r>
      </w:ins>
    </w:p>
    <w:p w:rsidR="00DB7043" w:rsidRDefault="00F67EC4">
      <w:pPr>
        <w:pStyle w:val="a3"/>
        <w:numPr>
          <w:ilvl w:val="0"/>
          <w:numId w:val="10"/>
        </w:numPr>
        <w:ind w:leftChars="600" w:left="1600"/>
        <w:rPr>
          <w:ins w:id="45" w:author="User" w:date="2022-01-06T18:32:00Z"/>
        </w:rPr>
        <w:pPrChange w:id="46" w:author="User" w:date="2022-01-07T13:28:00Z">
          <w:pPr/>
        </w:pPrChange>
      </w:pPr>
      <w:ins w:id="47" w:author="User" w:date="2022-01-06T18:32:00Z">
        <w:r>
          <w:rPr>
            <w:rFonts w:hint="eastAsia"/>
          </w:rPr>
          <w:t>pillow==</w:t>
        </w:r>
      </w:ins>
      <w:ins w:id="48" w:author="User" w:date="2022-01-07T14:21:00Z">
        <w:r w:rsidR="00D96F36">
          <w:t>8</w:t>
        </w:r>
      </w:ins>
      <w:ins w:id="49" w:author="User" w:date="2022-01-06T18:40:00Z">
        <w:r w:rsidR="00DB7043" w:rsidRPr="00DB7043">
          <w:t>.</w:t>
        </w:r>
      </w:ins>
      <w:ins w:id="50" w:author="User" w:date="2022-01-07T14:21:00Z">
        <w:r w:rsidR="00D96F36">
          <w:t>4</w:t>
        </w:r>
      </w:ins>
      <w:ins w:id="51" w:author="User" w:date="2022-01-06T18:40:00Z">
        <w:r w:rsidR="00DB7043" w:rsidRPr="00DB7043">
          <w:t>.0</w:t>
        </w:r>
      </w:ins>
    </w:p>
    <w:p w:rsidR="00DB7043" w:rsidRDefault="00DB7043">
      <w:pPr>
        <w:pStyle w:val="a3"/>
        <w:numPr>
          <w:ilvl w:val="0"/>
          <w:numId w:val="10"/>
        </w:numPr>
        <w:ind w:leftChars="600" w:left="1600"/>
        <w:rPr>
          <w:ins w:id="52" w:author="User" w:date="2022-01-06T18:33:00Z"/>
        </w:rPr>
        <w:pPrChange w:id="53" w:author="User" w:date="2022-01-07T13:28:00Z">
          <w:pPr/>
        </w:pPrChange>
      </w:pPr>
      <w:ins w:id="54" w:author="User" w:date="2022-01-06T18:35:00Z">
        <w:r>
          <w:t>matplotlib</w:t>
        </w:r>
      </w:ins>
      <w:ins w:id="55" w:author="User" w:date="2022-01-06T18:39:00Z">
        <w:r>
          <w:t>==</w:t>
        </w:r>
        <w:r w:rsidRPr="00DB7043">
          <w:t>3.</w:t>
        </w:r>
      </w:ins>
      <w:ins w:id="56" w:author="User" w:date="2022-01-07T14:22:00Z">
        <w:r w:rsidR="00B42E8E">
          <w:t>3</w:t>
        </w:r>
      </w:ins>
      <w:ins w:id="57" w:author="User" w:date="2022-01-06T18:39:00Z">
        <w:r w:rsidRPr="00DB7043">
          <w:t>.</w:t>
        </w:r>
      </w:ins>
      <w:ins w:id="58" w:author="User" w:date="2022-01-07T14:22:00Z">
        <w:r w:rsidR="00B42E8E">
          <w:t>4</w:t>
        </w:r>
      </w:ins>
    </w:p>
    <w:p w:rsidR="00DB7043" w:rsidRDefault="00DB7043">
      <w:pPr>
        <w:pStyle w:val="a3"/>
        <w:numPr>
          <w:ilvl w:val="0"/>
          <w:numId w:val="10"/>
        </w:numPr>
        <w:ind w:leftChars="600" w:left="1600"/>
        <w:rPr>
          <w:ins w:id="59" w:author="User" w:date="2022-01-06T18:32:00Z"/>
        </w:rPr>
        <w:pPrChange w:id="60" w:author="User" w:date="2022-01-07T13:28:00Z">
          <w:pPr/>
        </w:pPrChange>
      </w:pPr>
      <w:ins w:id="61" w:author="User" w:date="2022-01-06T18:36:00Z">
        <w:r>
          <w:rPr>
            <w:rFonts w:hint="eastAsia"/>
          </w:rPr>
          <w:t>sklearn</w:t>
        </w:r>
      </w:ins>
    </w:p>
    <w:p w:rsidR="00DB7043" w:rsidRDefault="00DB7043">
      <w:pPr>
        <w:pStyle w:val="a3"/>
        <w:numPr>
          <w:ilvl w:val="0"/>
          <w:numId w:val="10"/>
        </w:numPr>
        <w:ind w:leftChars="600" w:left="1600"/>
        <w:rPr>
          <w:ins w:id="62" w:author="User" w:date="2022-01-06T18:32:00Z"/>
        </w:rPr>
        <w:pPrChange w:id="63" w:author="User" w:date="2022-01-07T13:28:00Z">
          <w:pPr/>
        </w:pPrChange>
      </w:pPr>
      <w:ins w:id="64" w:author="User" w:date="2022-01-06T18:37:00Z">
        <w:r>
          <w:rPr>
            <w:rFonts w:hint="eastAsia"/>
          </w:rPr>
          <w:t>tqdm</w:t>
        </w:r>
      </w:ins>
      <w:ins w:id="65" w:author="User" w:date="2022-01-06T18:40:00Z">
        <w:r w:rsidR="00F67EC4">
          <w:t>==</w:t>
        </w:r>
        <w:r w:rsidR="00F67EC4" w:rsidRPr="00F67EC4">
          <w:t>4.62.3</w:t>
        </w:r>
      </w:ins>
    </w:p>
    <w:p w:rsidR="00DB7043" w:rsidRDefault="00DB7043">
      <w:pPr>
        <w:rPr>
          <w:ins w:id="66" w:author="User" w:date="2022-01-07T13:28:00Z"/>
        </w:rPr>
      </w:pPr>
    </w:p>
    <w:p w:rsidR="00081009" w:rsidRDefault="00081009">
      <w:pPr>
        <w:pStyle w:val="a3"/>
        <w:numPr>
          <w:ilvl w:val="0"/>
          <w:numId w:val="9"/>
        </w:numPr>
        <w:ind w:leftChars="0"/>
        <w:rPr>
          <w:ins w:id="67" w:author="User" w:date="2022-01-07T13:28:00Z"/>
        </w:rPr>
        <w:pPrChange w:id="68" w:author="User" w:date="2022-01-07T13:28:00Z">
          <w:pPr/>
        </w:pPrChange>
      </w:pPr>
      <w:ins w:id="69" w:author="User" w:date="2022-01-07T13:28:00Z">
        <w:r>
          <w:rPr>
            <w:rFonts w:hint="eastAsia"/>
          </w:rPr>
          <w:t>데이터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70" w:author="User" w:date="2022-01-07T13:28:00Z"/>
        </w:rPr>
        <w:pPrChange w:id="71" w:author="User" w:date="2022-01-07T13:28:00Z">
          <w:pPr/>
        </w:pPrChange>
      </w:pPr>
      <w:ins w:id="72" w:author="User" w:date="2022-01-07T13:28:00Z">
        <w:r w:rsidRPr="00081009">
          <w:t>data_220104</w:t>
        </w:r>
        <w:r>
          <w:t xml:space="preserve"> </w:t>
        </w:r>
        <w:r>
          <w:rPr>
            <w:rFonts w:hint="eastAsia"/>
          </w:rPr>
          <w:t xml:space="preserve">폴더 안에 </w:t>
        </w:r>
        <w:r>
          <w:t xml:space="preserve">‘anomal’과 ‘normal’ </w:t>
        </w:r>
        <w:r>
          <w:rPr>
            <w:rFonts w:hint="eastAsia"/>
          </w:rPr>
          <w:t>폴더로 멧돼지 열화상 사진을 나눠놓음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73" w:author="User" w:date="2022-01-07T13:29:00Z"/>
        </w:rPr>
        <w:pPrChange w:id="74" w:author="User" w:date="2022-01-07T13:28:00Z">
          <w:pPr/>
        </w:pPrChange>
      </w:pPr>
      <w:ins w:id="75" w:author="User" w:date="2022-01-07T13:29:00Z">
        <w:r>
          <w:rPr>
            <w:rFonts w:hint="eastAsia"/>
          </w:rPr>
          <w:t xml:space="preserve">랜덤으로 </w:t>
        </w:r>
        <w:r>
          <w:t>train/valid/test</w:t>
        </w:r>
        <w:r>
          <w:rPr>
            <w:rFonts w:hint="eastAsia"/>
          </w:rPr>
          <w:t xml:space="preserve">셋을 </w:t>
        </w:r>
        <w:r>
          <w:t xml:space="preserve">8:1:1 </w:t>
        </w:r>
        <w:r>
          <w:rPr>
            <w:rFonts w:hint="eastAsia"/>
          </w:rPr>
          <w:t xml:space="preserve">비율로 구분하여 </w:t>
        </w:r>
        <w:r>
          <w:t>‘</w:t>
        </w:r>
        <w:r w:rsidRPr="00081009">
          <w:t>data_220104_split</w:t>
        </w:r>
        <w:r>
          <w:t xml:space="preserve">’ </w:t>
        </w:r>
        <w:r>
          <w:rPr>
            <w:rFonts w:hint="eastAsia"/>
          </w:rPr>
          <w:t>폴더에 저장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76" w:author="User" w:date="2022-01-07T13:38:00Z"/>
        </w:rPr>
        <w:pPrChange w:id="77" w:author="User" w:date="2022-01-07T13:28:00Z">
          <w:pPr/>
        </w:pPrChange>
      </w:pPr>
      <w:ins w:id="78" w:author="User" w:date="2022-01-07T13:29:00Z">
        <w:r>
          <w:rPr>
            <w:rFonts w:hint="eastAsia"/>
          </w:rPr>
          <w:t xml:space="preserve">최종적으로 </w:t>
        </w:r>
        <w:r>
          <w:t>‘</w:t>
        </w:r>
        <w:r w:rsidRPr="00081009">
          <w:t>data_220104_split</w:t>
        </w:r>
        <w:r>
          <w:t xml:space="preserve">’ </w:t>
        </w:r>
        <w:r>
          <w:rPr>
            <w:rFonts w:hint="eastAsia"/>
          </w:rPr>
          <w:t>폴더를 사용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79" w:author="User" w:date="2022-01-07T13:38:00Z"/>
        </w:rPr>
        <w:pPrChange w:id="80" w:author="User" w:date="2022-01-07T13:38:00Z">
          <w:pPr>
            <w:pStyle w:val="a3"/>
            <w:numPr>
              <w:ilvl w:val="1"/>
              <w:numId w:val="9"/>
            </w:numPr>
            <w:ind w:leftChars="0" w:left="1200" w:hanging="400"/>
          </w:pPr>
        </w:pPrChange>
      </w:pPr>
      <w:ins w:id="81" w:author="User" w:date="2022-01-07T13:38:00Z">
        <w:r>
          <w:t>anomal | normal : 1236 | 9855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82" w:author="User" w:date="2022-01-07T13:38:00Z"/>
        </w:rPr>
        <w:pPrChange w:id="83" w:author="User" w:date="2022-01-07T13:38:00Z">
          <w:pPr>
            <w:pStyle w:val="a3"/>
            <w:numPr>
              <w:ilvl w:val="1"/>
              <w:numId w:val="9"/>
            </w:numPr>
            <w:ind w:leftChars="0" w:left="1200" w:hanging="400"/>
          </w:pPr>
        </w:pPrChange>
      </w:pPr>
      <w:ins w:id="84" w:author="User" w:date="2022-01-07T13:38:00Z">
        <w:r>
          <w:t>anomal data proportion(train:valid:test) = 984 : 123 : 129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85" w:author="User" w:date="2022-01-07T13:38:00Z"/>
        </w:rPr>
        <w:pPrChange w:id="86" w:author="User" w:date="2022-01-07T13:38:00Z">
          <w:pPr>
            <w:pStyle w:val="a3"/>
            <w:numPr>
              <w:ilvl w:val="1"/>
              <w:numId w:val="9"/>
            </w:numPr>
            <w:ind w:leftChars="0" w:left="1200" w:hanging="400"/>
          </w:pPr>
        </w:pPrChange>
      </w:pPr>
      <w:ins w:id="87" w:author="User" w:date="2022-01-07T13:38:00Z">
        <w:r>
          <w:t>nomal data proportion(train:valid:test) = 7880 : 985 : 990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88" w:author="User" w:date="2022-01-07T13:29:00Z"/>
        </w:rPr>
        <w:pPrChange w:id="89" w:author="User" w:date="2022-01-07T13:38:00Z">
          <w:pPr/>
        </w:pPrChange>
      </w:pPr>
      <w:ins w:id="90" w:author="User" w:date="2022-01-07T13:38:00Z">
        <w:r>
          <w:t>data proportion(train:valid:test) = 8864 : 1108 : 1119</w:t>
        </w:r>
      </w:ins>
    </w:p>
    <w:p w:rsidR="00081009" w:rsidRDefault="00081009">
      <w:pPr>
        <w:rPr>
          <w:ins w:id="91" w:author="User" w:date="2022-01-07T13:27:00Z"/>
        </w:rPr>
      </w:pPr>
    </w:p>
    <w:p w:rsidR="00081009" w:rsidRDefault="00081009">
      <w:pPr>
        <w:pStyle w:val="a3"/>
        <w:numPr>
          <w:ilvl w:val="0"/>
          <w:numId w:val="9"/>
        </w:numPr>
        <w:ind w:leftChars="0"/>
        <w:rPr>
          <w:ins w:id="92" w:author="User" w:date="2022-01-07T13:27:00Z"/>
        </w:rPr>
        <w:pPrChange w:id="93" w:author="User" w:date="2022-01-07T13:27:00Z">
          <w:pPr/>
        </w:pPrChange>
      </w:pPr>
      <w:ins w:id="94" w:author="User" w:date="2022-01-07T13:27:00Z">
        <w:r>
          <w:rPr>
            <w:rFonts w:hint="eastAsia"/>
          </w:rPr>
          <w:t>학습 관련 코드</w:t>
        </w:r>
      </w:ins>
    </w:p>
    <w:p w:rsidR="00081009" w:rsidRDefault="004045CC">
      <w:pPr>
        <w:pStyle w:val="a3"/>
        <w:numPr>
          <w:ilvl w:val="1"/>
          <w:numId w:val="9"/>
        </w:numPr>
        <w:ind w:leftChars="0"/>
        <w:rPr>
          <w:ins w:id="95" w:author="User" w:date="2022-01-07T13:28:00Z"/>
        </w:rPr>
        <w:pPrChange w:id="96" w:author="User" w:date="2022-01-07T13:37:00Z">
          <w:pPr/>
        </w:pPrChange>
      </w:pPr>
      <w:ins w:id="97" w:author="User" w:date="2022-01-07T13:46:00Z">
        <w:r>
          <w:rPr>
            <w:rFonts w:hint="eastAsia"/>
          </w:rPr>
          <w:lastRenderedPageBreak/>
          <w:t xml:space="preserve">쥬피터노트북으로 </w:t>
        </w:r>
        <w:r>
          <w:t>1_</w:t>
        </w:r>
      </w:ins>
      <w:ins w:id="98" w:author="User" w:date="2022-01-07T13:28:00Z">
        <w:r w:rsidR="00081009" w:rsidRPr="00081009">
          <w:t>train_classification.ipynb</w:t>
        </w:r>
        <w:r w:rsidR="00081009">
          <w:t xml:space="preserve"> </w:t>
        </w:r>
        <w:r w:rsidR="00081009">
          <w:rPr>
            <w:rFonts w:hint="eastAsia"/>
          </w:rPr>
          <w:t>실행</w:t>
        </w:r>
      </w:ins>
    </w:p>
    <w:p w:rsidR="004045CC" w:rsidRDefault="00081009">
      <w:pPr>
        <w:pStyle w:val="a3"/>
        <w:numPr>
          <w:ilvl w:val="1"/>
          <w:numId w:val="9"/>
        </w:numPr>
        <w:ind w:leftChars="0"/>
        <w:rPr>
          <w:ins w:id="99" w:author="User" w:date="2022-01-07T13:37:00Z"/>
        </w:rPr>
        <w:pPrChange w:id="100" w:author="User" w:date="2022-01-07T13:37:00Z">
          <w:pPr>
            <w:pStyle w:val="a3"/>
            <w:ind w:leftChars="0" w:left="1200"/>
          </w:pPr>
        </w:pPrChange>
      </w:pPr>
      <w:ins w:id="101" w:author="User" w:date="2022-01-07T13:28:00Z">
        <w:r>
          <w:rPr>
            <w:rFonts w:hint="eastAsia"/>
          </w:rPr>
          <w:t>데이터</w:t>
        </w:r>
      </w:ins>
      <w:ins w:id="102" w:author="User" w:date="2022-01-07T13:29:00Z">
        <w:r>
          <w:rPr>
            <w:rFonts w:hint="eastAsia"/>
          </w:rPr>
          <w:t>(</w:t>
        </w:r>
        <w:r>
          <w:t>‘</w:t>
        </w:r>
        <w:r w:rsidRPr="00081009">
          <w:t>data_220104_split</w:t>
        </w:r>
        <w:r>
          <w:t>’</w:t>
        </w:r>
        <w:r>
          <w:rPr>
            <w:rFonts w:hint="eastAsia"/>
          </w:rPr>
          <w:t>)</w:t>
        </w:r>
      </w:ins>
      <w:ins w:id="103" w:author="User" w:date="2022-01-07T13:30:00Z">
        <w:r>
          <w:rPr>
            <w:rFonts w:hint="eastAsia"/>
          </w:rPr>
          <w:t xml:space="preserve">를 이용하여 </w:t>
        </w:r>
        <w:r>
          <w:t>train</w:t>
        </w:r>
        <w:r>
          <w:rPr>
            <w:rFonts w:hint="eastAsia"/>
          </w:rPr>
          <w:t>셋으로 학습,</w:t>
        </w:r>
        <w:r>
          <w:t xml:space="preserve"> valid</w:t>
        </w:r>
        <w:r>
          <w:rPr>
            <w:rFonts w:hint="eastAsia"/>
          </w:rPr>
          <w:t xml:space="preserve">셋으로 점검 한 후 최종 test셋으로 accuracy와 </w:t>
        </w:r>
        <w:r>
          <w:t>f1 score</w:t>
        </w:r>
      </w:ins>
    </w:p>
    <w:p w:rsidR="004045CC" w:rsidRDefault="004045CC">
      <w:pPr>
        <w:pStyle w:val="a3"/>
        <w:ind w:leftChars="0" w:left="1200"/>
        <w:rPr>
          <w:ins w:id="104" w:author="User" w:date="2022-01-07T13:37:00Z"/>
        </w:rPr>
      </w:pPr>
    </w:p>
    <w:p w:rsidR="004045CC" w:rsidRDefault="00E17BE1">
      <w:pPr>
        <w:jc w:val="center"/>
        <w:rPr>
          <w:ins w:id="105" w:author="User" w:date="2022-01-07T13:37:00Z"/>
        </w:rPr>
        <w:pPrChange w:id="106" w:author="User" w:date="2022-01-07T13:37:00Z">
          <w:pPr>
            <w:pStyle w:val="a3"/>
            <w:ind w:leftChars="0" w:left="1200"/>
          </w:pPr>
        </w:pPrChange>
      </w:pPr>
      <w:ins w:id="107" w:author="User" w:date="2022-01-07T13:36:00Z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1.15pt;height:190.75pt">
              <v:imagedata r:id="rId7" o:title="다운로드"/>
            </v:shape>
          </w:pict>
        </w:r>
      </w:ins>
    </w:p>
    <w:p w:rsidR="004045CC" w:rsidRDefault="004045CC">
      <w:pPr>
        <w:pStyle w:val="a6"/>
        <w:jc w:val="center"/>
        <w:rPr>
          <w:ins w:id="108" w:author="User" w:date="2022-01-07T13:37:00Z"/>
        </w:rPr>
        <w:pPrChange w:id="109" w:author="User" w:date="2022-01-07T13:37:00Z">
          <w:pPr/>
        </w:pPrChange>
      </w:pPr>
      <w:ins w:id="110" w:author="User" w:date="2022-01-07T13:37:00Z">
        <w:r>
          <w:t xml:space="preserve">Figure </w:t>
        </w:r>
      </w:ins>
      <w:ins w:id="111" w:author="User" w:date="2022-01-07T13:42:00Z">
        <w:r>
          <w:t xml:space="preserve">1, </w:t>
        </w:r>
      </w:ins>
      <w:ins w:id="112" w:author="User" w:date="2022-01-07T13:37:00Z">
        <w:r>
          <w:rPr>
            <w:rFonts w:hint="eastAsia"/>
          </w:rPr>
          <w:t>데이터셋 예시</w:t>
        </w:r>
      </w:ins>
      <w:ins w:id="113" w:author="User" w:date="2022-01-07T13:38:00Z">
        <w:r>
          <w:rPr>
            <w:rFonts w:hint="eastAsia"/>
          </w:rPr>
          <w:t>,</w:t>
        </w:r>
        <w:r>
          <w:t xml:space="preserve"> 0:</w:t>
        </w:r>
        <w:r>
          <w:rPr>
            <w:rFonts w:hint="eastAsia"/>
          </w:rPr>
          <w:t>비정상,</w:t>
        </w:r>
        <w:r>
          <w:t xml:space="preserve"> 1: </w:t>
        </w:r>
        <w:r>
          <w:rPr>
            <w:rFonts w:hint="eastAsia"/>
          </w:rPr>
          <w:t>정상</w:t>
        </w:r>
      </w:ins>
    </w:p>
    <w:p w:rsidR="004045CC" w:rsidRDefault="004045CC">
      <w:pPr>
        <w:pStyle w:val="a3"/>
        <w:ind w:leftChars="0" w:left="1200"/>
        <w:rPr>
          <w:ins w:id="114" w:author="User" w:date="2022-01-07T13:34:00Z"/>
        </w:rPr>
        <w:pPrChange w:id="115" w:author="User" w:date="2022-01-07T13:36:00Z">
          <w:pPr/>
        </w:pPrChange>
      </w:pPr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116" w:author="User" w:date="2022-01-07T13:39:00Z"/>
        </w:rPr>
        <w:pPrChange w:id="117" w:author="User" w:date="2022-01-07T13:27:00Z">
          <w:pPr/>
        </w:pPrChange>
      </w:pPr>
      <w:ins w:id="118" w:author="User" w:date="2022-01-07T13:34:00Z">
        <w:r>
          <w:t>Batchsize</w:t>
        </w:r>
        <w:r>
          <w:rPr>
            <w:rFonts w:hint="eastAsia"/>
          </w:rPr>
          <w:t xml:space="preserve">는 </w:t>
        </w:r>
        <w:r>
          <w:t>GPU</w:t>
        </w:r>
        <w:r>
          <w:rPr>
            <w:rFonts w:hint="eastAsia"/>
          </w:rPr>
          <w:t>에 따라 키우거나 줄여도 되나,</w:t>
        </w:r>
        <w:r>
          <w:t xml:space="preserve"> 128</w:t>
        </w:r>
        <w:r>
          <w:rPr>
            <w:rFonts w:hint="eastAsia"/>
          </w:rPr>
          <w:t>일 때가 가장 이상적</w:t>
        </w:r>
      </w:ins>
      <w:ins w:id="119" w:author="User" w:date="2022-01-07T13:35:00Z">
        <w:r>
          <w:rPr>
            <w:rFonts w:hint="eastAsia"/>
          </w:rPr>
          <w:t>임</w:t>
        </w:r>
      </w:ins>
    </w:p>
    <w:p w:rsidR="004045CC" w:rsidRDefault="004045CC">
      <w:pPr>
        <w:pStyle w:val="a3"/>
        <w:numPr>
          <w:ilvl w:val="1"/>
          <w:numId w:val="9"/>
        </w:numPr>
        <w:ind w:leftChars="0"/>
        <w:rPr>
          <w:ins w:id="120" w:author="User" w:date="2022-01-07T13:39:00Z"/>
        </w:rPr>
        <w:pPrChange w:id="121" w:author="User" w:date="2022-01-07T13:27:00Z">
          <w:pPr/>
        </w:pPrChange>
      </w:pPr>
      <w:ins w:id="122" w:author="User" w:date="2022-01-07T13:39:00Z">
        <w:r>
          <w:rPr>
            <w:rFonts w:hint="eastAsia"/>
          </w:rPr>
          <w:t>모델 입력 차원:</w:t>
        </w:r>
        <w:r>
          <w:t xml:space="preserve"> 3</w:t>
        </w:r>
        <w:r>
          <w:rPr>
            <w:rFonts w:hint="eastAsia"/>
          </w:rPr>
          <w:t>x</w:t>
        </w:r>
        <w:r>
          <w:t>224x224</w:t>
        </w:r>
      </w:ins>
    </w:p>
    <w:p w:rsidR="004045CC" w:rsidRDefault="004045CC">
      <w:pPr>
        <w:pStyle w:val="a3"/>
        <w:numPr>
          <w:ilvl w:val="1"/>
          <w:numId w:val="9"/>
        </w:numPr>
        <w:ind w:leftChars="0"/>
        <w:rPr>
          <w:ins w:id="123" w:author="User" w:date="2022-01-07T13:40:00Z"/>
        </w:rPr>
        <w:pPrChange w:id="124" w:author="User" w:date="2022-01-07T13:27:00Z">
          <w:pPr/>
        </w:pPrChange>
      </w:pPr>
      <w:ins w:id="125" w:author="User" w:date="2022-01-07T13:40:00Z">
        <w:r>
          <w:rPr>
            <w:rFonts w:hint="eastAsia"/>
          </w:rPr>
          <w:t>EfficientNet</w:t>
        </w:r>
        <w:r>
          <w:t xml:space="preserve"> </w:t>
        </w:r>
        <w:r>
          <w:rPr>
            <w:rFonts w:hint="eastAsia"/>
          </w:rPr>
          <w:t xml:space="preserve">모델을 </w:t>
        </w:r>
        <w:r>
          <w:t>fine-tuning</w:t>
        </w:r>
        <w:r>
          <w:rPr>
            <w:rFonts w:hint="eastAsia"/>
          </w:rPr>
          <w:t xml:space="preserve"> 학습</w:t>
        </w:r>
      </w:ins>
    </w:p>
    <w:p w:rsidR="004045CC" w:rsidRDefault="004045CC">
      <w:pPr>
        <w:pStyle w:val="a3"/>
        <w:numPr>
          <w:ilvl w:val="1"/>
          <w:numId w:val="9"/>
        </w:numPr>
        <w:ind w:leftChars="0"/>
        <w:rPr>
          <w:ins w:id="126" w:author="User" w:date="2022-01-07T13:41:00Z"/>
        </w:rPr>
        <w:pPrChange w:id="127" w:author="User" w:date="2022-01-07T13:27:00Z">
          <w:pPr/>
        </w:pPrChange>
      </w:pPr>
      <w:ins w:id="128" w:author="User" w:date="2022-01-07T13:40:00Z">
        <w:r>
          <w:rPr>
            <w:rFonts w:hint="eastAsia"/>
          </w:rPr>
          <w:t>파라미터 개수:</w:t>
        </w:r>
        <w:r>
          <w:t xml:space="preserve"> 4,010,110</w:t>
        </w:r>
      </w:ins>
    </w:p>
    <w:p w:rsidR="004045CC" w:rsidRDefault="004045CC">
      <w:pPr>
        <w:pStyle w:val="a3"/>
        <w:numPr>
          <w:ilvl w:val="1"/>
          <w:numId w:val="9"/>
        </w:numPr>
        <w:ind w:leftChars="0"/>
        <w:rPr>
          <w:ins w:id="129" w:author="User" w:date="2022-01-07T13:42:00Z"/>
        </w:rPr>
        <w:pPrChange w:id="130" w:author="User" w:date="2022-01-07T13:27:00Z">
          <w:pPr/>
        </w:pPrChange>
      </w:pPr>
      <w:ins w:id="131" w:author="User" w:date="2022-01-07T13:41:00Z">
        <w:r>
          <w:rPr>
            <w:rFonts w:hint="eastAsia"/>
          </w:rPr>
          <w:t>학습 추이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132" w:author="User" w:date="2022-01-07T13:41:00Z"/>
        </w:rPr>
        <w:pPrChange w:id="133" w:author="User" w:date="2022-01-07T13:42:00Z">
          <w:pPr/>
        </w:pPrChange>
      </w:pPr>
      <w:ins w:id="134" w:author="User" w:date="2022-01-07T13:42:00Z">
        <w:r>
          <w:rPr>
            <w:rFonts w:hint="eastAsia"/>
          </w:rPr>
          <w:t xml:space="preserve">총 </w:t>
        </w:r>
        <w:r>
          <w:t xml:space="preserve">25epoch </w:t>
        </w:r>
        <w:r>
          <w:rPr>
            <w:rFonts w:hint="eastAsia"/>
          </w:rPr>
          <w:t>학습 중2~5</w:t>
        </w:r>
      </w:ins>
      <w:ins w:id="135" w:author="User" w:date="2022-01-07T13:43:00Z">
        <w:r>
          <w:t xml:space="preserve">epoch </w:t>
        </w:r>
        <w:r>
          <w:rPr>
            <w:rFonts w:hint="eastAsia"/>
          </w:rPr>
          <w:t>사이에서 최고 성능 달성.</w:t>
        </w:r>
        <w:r>
          <w:t xml:space="preserve"> </w:t>
        </w:r>
        <w:r>
          <w:rPr>
            <w:rFonts w:hint="eastAsia"/>
          </w:rPr>
          <w:t>데이터가 너무 일관되서 쉽다!</w:t>
        </w:r>
      </w:ins>
    </w:p>
    <w:p w:rsidR="004045CC" w:rsidRDefault="004045CC">
      <w:pPr>
        <w:pStyle w:val="a3"/>
        <w:keepNext/>
        <w:ind w:leftChars="0" w:left="1200"/>
        <w:rPr>
          <w:ins w:id="136" w:author="User" w:date="2022-01-07T13:42:00Z"/>
        </w:rPr>
        <w:pPrChange w:id="137" w:author="User" w:date="2022-01-07T13:42:00Z">
          <w:pPr>
            <w:pStyle w:val="a3"/>
            <w:ind w:leftChars="0" w:left="1200"/>
          </w:pPr>
        </w:pPrChange>
      </w:pPr>
      <w:ins w:id="138" w:author="User" w:date="2022-01-07T13:41:00Z">
        <w:r>
          <w:rPr>
            <w:noProof/>
          </w:rPr>
          <w:lastRenderedPageBreak/>
          <w:drawing>
            <wp:inline distT="0" distB="0" distL="0" distR="0" wp14:anchorId="39C02021" wp14:editId="1A9D61A4">
              <wp:extent cx="2950763" cy="1947093"/>
              <wp:effectExtent l="0" t="0" r="2540" b="0"/>
              <wp:docPr id="2" name="그림 2" descr="C:\Users\User\AppData\Local\Microsoft\Windows\INetCache\Content.Word\다운로드 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C:\Users\User\AppData\Local\Microsoft\Windows\INetCache\Content.Word\다운로드 (1)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94838" cy="1976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045CC" w:rsidRDefault="004045CC">
      <w:pPr>
        <w:pStyle w:val="a6"/>
        <w:jc w:val="center"/>
        <w:rPr>
          <w:ins w:id="139" w:author="User" w:date="2022-01-07T13:41:00Z"/>
        </w:rPr>
        <w:pPrChange w:id="140" w:author="User" w:date="2022-01-07T13:42:00Z">
          <w:pPr/>
        </w:pPrChange>
      </w:pPr>
      <w:ins w:id="141" w:author="User" w:date="2022-01-07T13:42:00Z">
        <w:r>
          <w:t xml:space="preserve">Figure 2, </w:t>
        </w:r>
        <w:r>
          <w:rPr>
            <w:rFonts w:hint="eastAsia"/>
          </w:rPr>
          <w:t xml:space="preserve">epoch에 따른 </w:t>
        </w:r>
        <w:r>
          <w:t xml:space="preserve">train/valid </w:t>
        </w:r>
        <w:r>
          <w:rPr>
            <w:rFonts w:hint="eastAsia"/>
          </w:rPr>
          <w:t>정확도 추이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142" w:author="User" w:date="2022-01-07T13:33:00Z"/>
        </w:rPr>
        <w:pPrChange w:id="143" w:author="User" w:date="2022-01-07T13:27:00Z">
          <w:pPr/>
        </w:pPrChange>
      </w:pPr>
      <w:ins w:id="144" w:author="User" w:date="2022-01-07T13:32:00Z">
        <w:r>
          <w:rPr>
            <w:rFonts w:hint="eastAsia"/>
          </w:rPr>
          <w:t xml:space="preserve">학습 결과(모델)파일은 </w:t>
        </w:r>
        <w:r>
          <w:t xml:space="preserve">‘output’ </w:t>
        </w:r>
      </w:ins>
      <w:ins w:id="145" w:author="User" w:date="2022-01-07T13:33:00Z">
        <w:r>
          <w:rPr>
            <w:rFonts w:hint="eastAsia"/>
          </w:rPr>
          <w:t>폴더에 자동 저장됨</w:t>
        </w:r>
      </w:ins>
    </w:p>
    <w:p w:rsidR="00081009" w:rsidRDefault="00081009">
      <w:pPr>
        <w:pStyle w:val="a3"/>
        <w:numPr>
          <w:ilvl w:val="1"/>
          <w:numId w:val="9"/>
        </w:numPr>
        <w:ind w:leftChars="0"/>
        <w:rPr>
          <w:ins w:id="146" w:author="User" w:date="2022-01-07T13:33:00Z"/>
        </w:rPr>
        <w:pPrChange w:id="147" w:author="User" w:date="2022-01-07T13:27:00Z">
          <w:pPr/>
        </w:pPrChange>
      </w:pPr>
      <w:ins w:id="148" w:author="User" w:date="2022-01-07T13:33:00Z">
        <w:r>
          <w:rPr>
            <w:rFonts w:hint="eastAsia"/>
          </w:rPr>
          <w:t xml:space="preserve">몇번째 </w:t>
        </w:r>
        <w:r>
          <w:t>epoch</w:t>
        </w:r>
        <w:r>
          <w:rPr>
            <w:rFonts w:hint="eastAsia"/>
          </w:rPr>
          <w:t xml:space="preserve">일 때 </w:t>
        </w:r>
        <w:r>
          <w:t xml:space="preserve">validation </w:t>
        </w:r>
        <w:r>
          <w:rPr>
            <w:rFonts w:hint="eastAsia"/>
          </w:rPr>
          <w:t xml:space="preserve">정확도와 </w:t>
        </w:r>
        <w:r>
          <w:t xml:space="preserve">f1 </w:t>
        </w:r>
        <w:r>
          <w:rPr>
            <w:rFonts w:hint="eastAsia"/>
          </w:rPr>
          <w:t>점수가 같이 저장</w:t>
        </w:r>
      </w:ins>
    </w:p>
    <w:p w:rsidR="00081009" w:rsidRDefault="00081009">
      <w:pPr>
        <w:pStyle w:val="a3"/>
        <w:numPr>
          <w:ilvl w:val="2"/>
          <w:numId w:val="9"/>
        </w:numPr>
        <w:ind w:leftChars="0"/>
        <w:rPr>
          <w:ins w:id="149" w:author="User" w:date="2022-01-07T13:33:00Z"/>
        </w:rPr>
        <w:pPrChange w:id="150" w:author="User" w:date="2022-01-07T13:33:00Z">
          <w:pPr/>
        </w:pPrChange>
      </w:pPr>
      <w:ins w:id="151" w:author="User" w:date="2022-01-07T13:33:00Z">
        <w:r>
          <w:t>M</w:t>
        </w:r>
        <w:r>
          <w:rPr>
            <w:rFonts w:hint="eastAsia"/>
          </w:rPr>
          <w:t>odel_</w:t>
        </w:r>
        <w:r>
          <w:t>epoch_</w:t>
        </w:r>
        <w:r>
          <w:rPr>
            <w:rFonts w:hint="eastAsia"/>
          </w:rPr>
          <w:t>정확도_</w:t>
        </w:r>
        <w:r>
          <w:t>f1.</w:t>
        </w:r>
        <w:r>
          <w:rPr>
            <w:rFonts w:hint="eastAsia"/>
          </w:rPr>
          <w:t>pt</w:t>
        </w:r>
        <w:r>
          <w:t xml:space="preserve"> </w:t>
        </w:r>
        <w:r>
          <w:rPr>
            <w:rFonts w:hint="eastAsia"/>
          </w:rPr>
          <w:t>형식</w:t>
        </w:r>
      </w:ins>
    </w:p>
    <w:p w:rsidR="00081009" w:rsidRDefault="00081009">
      <w:pPr>
        <w:pStyle w:val="a3"/>
        <w:numPr>
          <w:ilvl w:val="2"/>
          <w:numId w:val="9"/>
        </w:numPr>
        <w:ind w:leftChars="0"/>
        <w:rPr>
          <w:ins w:id="152" w:author="User" w:date="2022-01-07T13:43:00Z"/>
        </w:rPr>
        <w:pPrChange w:id="153" w:author="User" w:date="2022-01-07T13:33:00Z">
          <w:pPr/>
        </w:pPrChange>
      </w:pPr>
      <w:ins w:id="154" w:author="User" w:date="2022-01-07T13:33:00Z">
        <w:r>
          <w:t>E</w:t>
        </w:r>
        <w:r>
          <w:rPr>
            <w:rFonts w:hint="eastAsia"/>
          </w:rPr>
          <w:t>x)</w:t>
        </w:r>
        <w:r>
          <w:t xml:space="preserve"> </w:t>
        </w:r>
        <w:r w:rsidRPr="00081009">
          <w:t>model_2_100.00_100.00.pt</w:t>
        </w:r>
        <w:r>
          <w:t>’  # 2</w:t>
        </w:r>
        <w:r>
          <w:rPr>
            <w:rFonts w:hint="eastAsia"/>
          </w:rPr>
          <w:t>epoch</w:t>
        </w:r>
      </w:ins>
      <w:ins w:id="155" w:author="User" w:date="2022-01-07T13:34:00Z">
        <w:r>
          <w:rPr>
            <w:rFonts w:hint="eastAsia"/>
          </w:rPr>
          <w:t>일 때 validation셋 정확도/f1</w:t>
        </w:r>
        <w:r>
          <w:t xml:space="preserve"> </w:t>
        </w:r>
        <w:r>
          <w:rPr>
            <w:rFonts w:hint="eastAsia"/>
          </w:rPr>
          <w:t xml:space="preserve">모두 </w:t>
        </w:r>
        <w:r>
          <w:t>100</w:t>
        </w:r>
      </w:ins>
    </w:p>
    <w:p w:rsidR="004045CC" w:rsidRDefault="004045CC">
      <w:pPr>
        <w:pStyle w:val="a3"/>
        <w:numPr>
          <w:ilvl w:val="1"/>
          <w:numId w:val="9"/>
        </w:numPr>
        <w:ind w:leftChars="0"/>
        <w:rPr>
          <w:ins w:id="156" w:author="User" w:date="2022-01-07T13:43:00Z"/>
        </w:rPr>
        <w:pPrChange w:id="157" w:author="User" w:date="2022-01-07T13:43:00Z">
          <w:pPr/>
        </w:pPrChange>
      </w:pPr>
      <w:ins w:id="158" w:author="User" w:date="2022-01-07T13:43:00Z">
        <w:r>
          <w:rPr>
            <w:rFonts w:hint="eastAsia"/>
          </w:rPr>
          <w:t>테스트 결과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159" w:author="User" w:date="2022-01-07T13:44:00Z"/>
        </w:rPr>
        <w:pPrChange w:id="160" w:author="User" w:date="2022-01-07T13:43:00Z">
          <w:pPr/>
        </w:pPrChange>
      </w:pPr>
      <w:ins w:id="161" w:author="User" w:date="2022-01-07T13:44:00Z">
        <w:r>
          <w:rPr>
            <w:rFonts w:hint="eastAsia"/>
          </w:rPr>
          <w:t xml:space="preserve">테스트 데이터셋에 </w:t>
        </w:r>
      </w:ins>
      <w:ins w:id="162" w:author="User" w:date="2022-01-07T13:43:00Z">
        <w:r>
          <w:t>L</w:t>
        </w:r>
        <w:r>
          <w:rPr>
            <w:rFonts w:hint="eastAsia"/>
          </w:rPr>
          <w:t>oss와 정</w:t>
        </w:r>
      </w:ins>
      <w:ins w:id="163" w:author="User" w:date="2022-01-07T13:44:00Z">
        <w:r>
          <w:rPr>
            <w:rFonts w:hint="eastAsia"/>
          </w:rPr>
          <w:t>확도,</w:t>
        </w:r>
        <w:r>
          <w:t xml:space="preserve"> f1 score</w:t>
        </w:r>
        <w:r>
          <w:rPr>
            <w:rFonts w:hint="eastAsia"/>
          </w:rPr>
          <w:t>를 측정</w:t>
        </w:r>
      </w:ins>
    </w:p>
    <w:p w:rsidR="004045CC" w:rsidRDefault="004045CC">
      <w:pPr>
        <w:pStyle w:val="a3"/>
        <w:numPr>
          <w:ilvl w:val="2"/>
          <w:numId w:val="9"/>
        </w:numPr>
        <w:ind w:leftChars="0"/>
        <w:rPr>
          <w:ins w:id="164" w:author="User" w:date="2022-01-07T13:43:00Z"/>
        </w:rPr>
        <w:pPrChange w:id="165" w:author="User" w:date="2022-01-07T13:43:00Z">
          <w:pPr/>
        </w:pPrChange>
      </w:pPr>
      <w:ins w:id="166" w:author="User" w:date="2022-01-07T13:44:00Z">
        <w:r>
          <w:rPr>
            <w:rFonts w:hint="eastAsia"/>
          </w:rPr>
          <w:t xml:space="preserve">정확도 </w:t>
        </w:r>
        <w:r>
          <w:t xml:space="preserve">99.91, f1 99.78 </w:t>
        </w:r>
        <w:r>
          <w:rPr>
            <w:rFonts w:hint="eastAsia"/>
          </w:rPr>
          <w:t>달성</w:t>
        </w:r>
      </w:ins>
    </w:p>
    <w:p w:rsidR="004045CC" w:rsidRDefault="004045CC">
      <w:pPr>
        <w:pStyle w:val="a3"/>
        <w:numPr>
          <w:ilvl w:val="3"/>
          <w:numId w:val="9"/>
        </w:numPr>
        <w:ind w:leftChars="0"/>
        <w:rPr>
          <w:ins w:id="167" w:author="User" w:date="2022-01-07T13:45:00Z"/>
        </w:rPr>
        <w:pPrChange w:id="168" w:author="User" w:date="2022-01-07T13:44:00Z">
          <w:pPr/>
        </w:pPrChange>
      </w:pPr>
      <w:ins w:id="169" w:author="User" w:date="2022-01-07T13:43:00Z">
        <w:r w:rsidRPr="004045CC">
          <w:t>test done : loss|acc|f1 : 0.011 | 99.91 | 99.78</w:t>
        </w:r>
      </w:ins>
    </w:p>
    <w:p w:rsidR="004045CC" w:rsidRDefault="004045CC">
      <w:pPr>
        <w:pStyle w:val="a3"/>
        <w:numPr>
          <w:ilvl w:val="3"/>
          <w:numId w:val="9"/>
        </w:numPr>
        <w:ind w:leftChars="0"/>
        <w:rPr>
          <w:ins w:id="170" w:author="User" w:date="2022-01-19T17:17:00Z"/>
        </w:rPr>
        <w:pPrChange w:id="171" w:author="User" w:date="2022-01-07T13:44:00Z">
          <w:pPr/>
        </w:pPrChange>
      </w:pPr>
      <w:ins w:id="172" w:author="User" w:date="2022-01-07T13:45:00Z">
        <w:r>
          <w:rPr>
            <w:rFonts w:hint="eastAsia"/>
          </w:rPr>
          <w:t>label에 맞게 잘 분류되었는지 직접 확인 완료</w:t>
        </w:r>
      </w:ins>
    </w:p>
    <w:p w:rsidR="0065049E" w:rsidRDefault="0065049E" w:rsidP="0065049E">
      <w:pPr>
        <w:rPr>
          <w:ins w:id="173" w:author="User" w:date="2022-01-07T13:30:00Z"/>
          <w:rFonts w:hint="eastAsia"/>
        </w:rPr>
        <w:pPrChange w:id="174" w:author="User" w:date="2022-01-19T17:17:00Z">
          <w:pPr/>
        </w:pPrChange>
      </w:pPr>
    </w:p>
    <w:p w:rsidR="00081009" w:rsidRDefault="0065049E">
      <w:pPr>
        <w:jc w:val="center"/>
        <w:rPr>
          <w:ins w:id="175" w:author="User" w:date="2022-01-07T13:43:00Z"/>
        </w:rPr>
        <w:pPrChange w:id="176" w:author="User" w:date="2022-01-07T13:45:00Z">
          <w:pPr/>
        </w:pPrChange>
      </w:pPr>
      <w:ins w:id="177" w:author="User" w:date="2022-01-07T13:45:00Z">
        <w:r>
          <w:lastRenderedPageBreak/>
          <w:pict>
            <v:shape id="_x0000_i1026" type="#_x0000_t75" style="width:268.65pt;height:319.15pt">
              <v:imagedata r:id="rId9" o:title="캡처"/>
            </v:shape>
          </w:pict>
        </w:r>
      </w:ins>
    </w:p>
    <w:p w:rsidR="004045CC" w:rsidRDefault="004045CC">
      <w:pPr>
        <w:rPr>
          <w:ins w:id="178" w:author="User" w:date="2022-01-07T13:43:00Z"/>
        </w:rPr>
      </w:pPr>
    </w:p>
    <w:p w:rsidR="004045CC" w:rsidRDefault="004045CC">
      <w:pPr>
        <w:rPr>
          <w:ins w:id="179" w:author="User" w:date="2022-01-07T13:30:00Z"/>
        </w:rPr>
      </w:pPr>
    </w:p>
    <w:p w:rsidR="00081009" w:rsidRDefault="00081009">
      <w:pPr>
        <w:pStyle w:val="a3"/>
        <w:numPr>
          <w:ilvl w:val="0"/>
          <w:numId w:val="9"/>
        </w:numPr>
        <w:ind w:leftChars="0"/>
        <w:rPr>
          <w:ins w:id="180" w:author="User" w:date="2022-01-07T13:30:00Z"/>
        </w:rPr>
        <w:pPrChange w:id="181" w:author="User" w:date="2022-01-07T13:30:00Z">
          <w:pPr/>
        </w:pPrChange>
      </w:pPr>
      <w:ins w:id="182" w:author="User" w:date="2022-01-07T13:30:00Z">
        <w:r>
          <w:rPr>
            <w:rFonts w:hint="eastAsia"/>
          </w:rPr>
          <w:t>추론 코드</w:t>
        </w:r>
      </w:ins>
    </w:p>
    <w:p w:rsidR="00081009" w:rsidRDefault="004045CC">
      <w:pPr>
        <w:pStyle w:val="a3"/>
        <w:numPr>
          <w:ilvl w:val="1"/>
          <w:numId w:val="9"/>
        </w:numPr>
        <w:ind w:leftChars="0"/>
        <w:rPr>
          <w:ins w:id="183" w:author="User" w:date="2022-01-07T13:30:00Z"/>
        </w:rPr>
        <w:pPrChange w:id="184" w:author="User" w:date="2022-01-07T13:30:00Z">
          <w:pPr/>
        </w:pPrChange>
      </w:pPr>
      <w:ins w:id="185" w:author="User" w:date="2022-01-07T13:46:00Z">
        <w:r>
          <w:t>2_</w:t>
        </w:r>
      </w:ins>
      <w:ins w:id="186" w:author="User" w:date="2022-01-07T13:30:00Z">
        <w:r w:rsidR="00081009" w:rsidRPr="00081009">
          <w:t>inference.py</w:t>
        </w:r>
        <w:r w:rsidR="00081009">
          <w:t xml:space="preserve"> </w:t>
        </w:r>
        <w:r w:rsidR="00081009">
          <w:rPr>
            <w:rFonts w:hint="eastAsia"/>
          </w:rPr>
          <w:t>파일을 파이썬에서 아래 명령어로 실행</w:t>
        </w:r>
      </w:ins>
    </w:p>
    <w:p w:rsidR="00081009" w:rsidRDefault="00081009">
      <w:pPr>
        <w:pStyle w:val="a3"/>
        <w:numPr>
          <w:ilvl w:val="2"/>
          <w:numId w:val="9"/>
        </w:numPr>
        <w:ind w:leftChars="0"/>
        <w:rPr>
          <w:ins w:id="187" w:author="User" w:date="2022-01-07T13:31:00Z"/>
        </w:rPr>
        <w:pPrChange w:id="188" w:author="User" w:date="2022-01-07T13:30:00Z">
          <w:pPr/>
        </w:pPrChange>
      </w:pPr>
      <w:ins w:id="189" w:author="User" w:date="2022-01-07T13:30:00Z">
        <w:r>
          <w:t xml:space="preserve">&gt;&gt; </w:t>
        </w:r>
        <w:r>
          <w:rPr>
            <w:rFonts w:hint="eastAsia"/>
          </w:rPr>
          <w:t>python</w:t>
        </w:r>
      </w:ins>
      <w:ins w:id="190" w:author="User" w:date="2022-01-07T14:51:00Z">
        <w:r w:rsidR="005E0E9E">
          <w:t>3</w:t>
        </w:r>
      </w:ins>
      <w:ins w:id="191" w:author="User" w:date="2022-01-07T13:30:00Z">
        <w:r>
          <w:rPr>
            <w:rFonts w:hint="eastAsia"/>
          </w:rPr>
          <w:t xml:space="preserve"> </w:t>
        </w:r>
      </w:ins>
      <w:ins w:id="192" w:author="User" w:date="2022-01-07T13:46:00Z">
        <w:r w:rsidR="004045CC">
          <w:t>2_</w:t>
        </w:r>
      </w:ins>
      <w:ins w:id="193" w:author="User" w:date="2022-01-07T13:30:00Z">
        <w:r>
          <w:rPr>
            <w:rFonts w:hint="eastAsia"/>
          </w:rPr>
          <w:t>inference.py</w:t>
        </w:r>
      </w:ins>
    </w:p>
    <w:p w:rsidR="00081009" w:rsidRDefault="00081009">
      <w:pPr>
        <w:pStyle w:val="a3"/>
        <w:numPr>
          <w:ilvl w:val="2"/>
          <w:numId w:val="9"/>
        </w:numPr>
        <w:ind w:leftChars="0"/>
        <w:rPr>
          <w:ins w:id="194" w:author="User" w:date="2022-01-07T13:31:00Z"/>
        </w:rPr>
        <w:pPrChange w:id="195" w:author="User" w:date="2022-01-07T13:30:00Z">
          <w:pPr/>
        </w:pPrChange>
      </w:pPr>
      <w:ins w:id="196" w:author="User" w:date="2022-01-07T13:31:00Z">
        <w:r>
          <w:t>T</w:t>
        </w:r>
        <w:r>
          <w:rPr>
            <w:rFonts w:hint="eastAsia"/>
          </w:rPr>
          <w:t>est</w:t>
        </w:r>
        <w:r>
          <w:t xml:space="preserve"> </w:t>
        </w:r>
        <w:r>
          <w:rPr>
            <w:rFonts w:hint="eastAsia"/>
          </w:rPr>
          <w:t xml:space="preserve">데이터셋의 </w:t>
        </w:r>
        <w:r>
          <w:t>loss</w:t>
        </w:r>
        <w:r>
          <w:rPr>
            <w:rFonts w:hint="eastAsia"/>
          </w:rPr>
          <w:t>와 정확도(</w:t>
        </w:r>
        <w:r>
          <w:t xml:space="preserve">accuracy), f1 score </w:t>
        </w:r>
        <w:r>
          <w:rPr>
            <w:rFonts w:hint="eastAsia"/>
          </w:rPr>
          <w:t>값이 나옴</w:t>
        </w:r>
      </w:ins>
    </w:p>
    <w:p w:rsidR="004045CC" w:rsidRDefault="00081009">
      <w:pPr>
        <w:pStyle w:val="a3"/>
        <w:numPr>
          <w:ilvl w:val="2"/>
          <w:numId w:val="9"/>
        </w:numPr>
        <w:ind w:leftChars="0"/>
        <w:rPr>
          <w:ins w:id="197" w:author="User" w:date="2022-01-07T13:27:00Z"/>
        </w:rPr>
        <w:pPrChange w:id="198" w:author="User" w:date="2022-01-07T13:46:00Z">
          <w:pPr/>
        </w:pPrChange>
      </w:pPr>
      <w:ins w:id="199" w:author="User" w:date="2022-01-07T13:32:00Z">
        <w:r>
          <w:t>A</w:t>
        </w:r>
        <w:r>
          <w:rPr>
            <w:rFonts w:hint="eastAsia"/>
          </w:rPr>
          <w:t>cc&amp;F</w:t>
        </w:r>
        <w:r>
          <w:t xml:space="preserve">1 </w:t>
        </w:r>
        <w:r>
          <w:rPr>
            <w:rFonts w:hint="eastAsia"/>
          </w:rPr>
          <w:t xml:space="preserve">모두 </w:t>
        </w:r>
        <w:r>
          <w:t xml:space="preserve">99 </w:t>
        </w:r>
        <w:r>
          <w:rPr>
            <w:rFonts w:hint="eastAsia"/>
          </w:rPr>
          <w:t>이상의 성능을 달성!</w:t>
        </w:r>
        <w:r>
          <w:t>!</w:t>
        </w:r>
      </w:ins>
    </w:p>
    <w:p w:rsidR="00081009" w:rsidRDefault="00081009">
      <w:ins w:id="200" w:author="User" w:date="2022-01-07T13:31:00Z">
        <w:r>
          <w:rPr>
            <w:noProof/>
          </w:rPr>
          <w:lastRenderedPageBreak/>
          <w:drawing>
            <wp:inline distT="0" distB="0" distL="0" distR="0" wp14:anchorId="3DB80EA0" wp14:editId="480410B9">
              <wp:extent cx="5731510" cy="2414905"/>
              <wp:effectExtent l="0" t="0" r="2540" b="4445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14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7043" w:rsidDel="0065049E" w:rsidRDefault="00DB7043">
      <w:pPr>
        <w:rPr>
          <w:del w:id="201" w:author="User" w:date="2022-01-07T13:34:00Z"/>
        </w:rPr>
        <w:pPrChange w:id="202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65049E" w:rsidRDefault="0065049E" w:rsidP="0065049E">
      <w:pPr>
        <w:rPr>
          <w:ins w:id="203" w:author="User" w:date="2022-01-19T17:18:00Z"/>
        </w:rPr>
      </w:pPr>
    </w:p>
    <w:p w:rsidR="0065049E" w:rsidRDefault="0065049E" w:rsidP="0065049E">
      <w:pPr>
        <w:rPr>
          <w:ins w:id="204" w:author="User" w:date="2022-01-19T17:18:00Z"/>
        </w:rPr>
      </w:pPr>
      <w:ins w:id="205" w:author="User" w:date="2022-01-19T17:18:00Z">
        <w:r>
          <w:rPr>
            <w:rFonts w:hint="eastAsia"/>
          </w:rPr>
          <w:t xml:space="preserve">요청한 유효성 지표에 맞춰 </w:t>
        </w:r>
        <w:r>
          <w:t xml:space="preserve">print </w:t>
        </w:r>
        <w:r>
          <w:rPr>
            <w:rFonts w:hint="eastAsia"/>
          </w:rPr>
          <w:t>로그 출력</w:t>
        </w:r>
      </w:ins>
    </w:p>
    <w:p w:rsidR="0065049E" w:rsidRDefault="0065049E" w:rsidP="0065049E">
      <w:pPr>
        <w:rPr>
          <w:ins w:id="206" w:author="User" w:date="2022-01-19T17:18:00Z"/>
        </w:rPr>
      </w:pPr>
      <w:ins w:id="207" w:author="User" w:date="2022-01-19T17:18:00Z">
        <w:r>
          <w:rPr>
            <w:noProof/>
          </w:rPr>
          <w:drawing>
            <wp:inline distT="0" distB="0" distL="0" distR="0" wp14:anchorId="6D58CC0A" wp14:editId="02988775">
              <wp:extent cx="5731510" cy="1184275"/>
              <wp:effectExtent l="0" t="0" r="2540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18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049E" w:rsidRDefault="0065049E" w:rsidP="0065049E">
      <w:pPr>
        <w:rPr>
          <w:ins w:id="208" w:author="User" w:date="2022-01-19T17:18:00Z"/>
        </w:rPr>
      </w:pPr>
      <w:ins w:id="209" w:author="User" w:date="2022-01-19T17:18:00Z">
        <w:r>
          <w:rPr>
            <w:noProof/>
          </w:rPr>
          <w:drawing>
            <wp:inline distT="0" distB="0" distL="0" distR="0" wp14:anchorId="309155AB" wp14:editId="52904382">
              <wp:extent cx="5731510" cy="421005"/>
              <wp:effectExtent l="0" t="0" r="2540" b="0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1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049E" w:rsidRDefault="0065049E" w:rsidP="0065049E">
      <w:pPr>
        <w:rPr>
          <w:ins w:id="210" w:author="User" w:date="2022-01-19T17:18:00Z"/>
        </w:rPr>
      </w:pPr>
    </w:p>
    <w:p w:rsidR="0065049E" w:rsidRDefault="0065049E" w:rsidP="0065049E">
      <w:pPr>
        <w:rPr>
          <w:ins w:id="211" w:author="User" w:date="2022-01-19T17:18:00Z"/>
        </w:rPr>
      </w:pPr>
      <w:ins w:id="212" w:author="User" w:date="2022-01-19T17:18:00Z">
        <w:r>
          <w:rPr>
            <w:rFonts w:hint="eastAsia"/>
          </w:rPr>
          <w:t xml:space="preserve">출력 결과 </w:t>
        </w:r>
        <w:r>
          <w:t>result.csv</w:t>
        </w:r>
        <w:r>
          <w:rPr>
            <w:rFonts w:hint="eastAsia"/>
          </w:rPr>
          <w:t>로 저장</w:t>
        </w:r>
      </w:ins>
    </w:p>
    <w:p w:rsidR="0065049E" w:rsidRDefault="0065049E" w:rsidP="0065049E">
      <w:pPr>
        <w:rPr>
          <w:ins w:id="213" w:author="User" w:date="2022-01-19T17:18:00Z"/>
          <w:rFonts w:hint="eastAsia"/>
        </w:rPr>
      </w:pPr>
      <w:ins w:id="214" w:author="User" w:date="2022-01-19T17:18:00Z">
        <w:r>
          <w:rPr>
            <w:noProof/>
          </w:rPr>
          <w:drawing>
            <wp:inline distT="0" distB="0" distL="0" distR="0" wp14:anchorId="037AC086" wp14:editId="1738968B">
              <wp:extent cx="5731510" cy="2585720"/>
              <wp:effectExtent l="0" t="0" r="2540" b="508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585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049E" w:rsidRDefault="0065049E">
      <w:pPr>
        <w:rPr>
          <w:ins w:id="215" w:author="User" w:date="2022-01-19T17:18:00Z"/>
          <w:rFonts w:hint="eastAsia"/>
        </w:rPr>
      </w:pPr>
      <w:ins w:id="216" w:author="User" w:date="2022-01-19T17:19:00Z">
        <w:r>
          <w:rPr>
            <w:noProof/>
          </w:rPr>
          <w:lastRenderedPageBreak/>
          <w:drawing>
            <wp:inline distT="0" distB="0" distL="0" distR="0" wp14:anchorId="49808CE3" wp14:editId="380F8156">
              <wp:extent cx="5731510" cy="3853180"/>
              <wp:effectExtent l="0" t="0" r="254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853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F05D7" w:rsidDel="00081009" w:rsidRDefault="002E6992">
      <w:pPr>
        <w:rPr>
          <w:del w:id="21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18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bookmarkStart w:id="219" w:name="_GoBack"/>
      <w:bookmarkEnd w:id="219"/>
      <w:del w:id="220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열화상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이미지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regression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코드를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~.py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만들기</w:delText>
        </w:r>
      </w:del>
    </w:p>
    <w:p w:rsidR="002E6992" w:rsidDel="00081009" w:rsidRDefault="002E6992">
      <w:pPr>
        <w:rPr>
          <w:del w:id="22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22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numPr>
          <w:ilvl w:val="0"/>
          <w:numId w:val="6"/>
        </w:numPr>
        <w:ind w:leftChars="0"/>
        <w:rPr>
          <w:del w:id="223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24" w:author="User" w:date="2022-01-07T13:34:00Z">
          <w:pPr>
            <w:pStyle w:val="a3"/>
            <w:widowControl/>
            <w:numPr>
              <w:numId w:val="6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25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~.csv</w:delText>
        </w:r>
      </w:del>
    </w:p>
    <w:p w:rsidR="002E6992" w:rsidDel="00081009" w:rsidRDefault="002E6992">
      <w:pPr>
        <w:pStyle w:val="a3"/>
        <w:numPr>
          <w:ilvl w:val="0"/>
          <w:numId w:val="6"/>
        </w:numPr>
        <w:ind w:leftChars="0"/>
        <w:rPr>
          <w:del w:id="226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27" w:author="User" w:date="2022-01-07T13:34:00Z">
          <w:pPr>
            <w:pStyle w:val="a3"/>
            <w:widowControl/>
            <w:numPr>
              <w:numId w:val="6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28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~.json</w:delText>
        </w:r>
      </w:del>
    </w:p>
    <w:p w:rsidR="00A205DA" w:rsidDel="00081009" w:rsidRDefault="00A205DA">
      <w:pPr>
        <w:pStyle w:val="a3"/>
        <w:numPr>
          <w:ilvl w:val="0"/>
          <w:numId w:val="6"/>
        </w:numPr>
        <w:ind w:leftChars="0"/>
        <w:rPr>
          <w:del w:id="229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30" w:author="User" w:date="2022-01-07T13:34:00Z">
          <w:pPr>
            <w:pStyle w:val="a3"/>
            <w:widowControl/>
            <w:numPr>
              <w:numId w:val="6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31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~.json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이고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“</w:delText>
        </w:r>
        <w:r w:rsidRPr="00A205DA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camera_temp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”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만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있는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경우</w:delText>
        </w:r>
      </w:del>
    </w:p>
    <w:p w:rsidR="002E6992" w:rsidDel="00081009" w:rsidRDefault="002E6992">
      <w:pPr>
        <w:rPr>
          <w:del w:id="23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33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rPr>
          <w:del w:id="23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35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rPr>
          <w:del w:id="236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37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238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첨부한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data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폴더와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regression_py_2_csv.py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regression_py_3_json.py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학습한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폴더에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덮어씌운다</w:delText>
        </w:r>
      </w:del>
    </w:p>
    <w:p w:rsidR="002E6992" w:rsidDel="00081009" w:rsidRDefault="002E6992">
      <w:pPr>
        <w:rPr>
          <w:del w:id="239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40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numPr>
          <w:ilvl w:val="0"/>
          <w:numId w:val="7"/>
        </w:numPr>
        <w:ind w:leftChars="0"/>
        <w:rPr>
          <w:del w:id="24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42" w:author="User" w:date="2022-01-07T13:34:00Z">
          <w:pPr>
            <w:pStyle w:val="a3"/>
            <w:widowControl/>
            <w:numPr>
              <w:numId w:val="7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 w:hanging="360"/>
            <w:jc w:val="left"/>
            <w:textAlignment w:val="baseline"/>
          </w:pPr>
        </w:pPrChange>
      </w:pPr>
      <w:del w:id="243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csv</w:delText>
        </w:r>
      </w:del>
    </w:p>
    <w:p w:rsidR="002E6992" w:rsidDel="00081009" w:rsidRDefault="002E6992">
      <w:pPr>
        <w:pStyle w:val="a3"/>
        <w:ind w:leftChars="0" w:left="360"/>
        <w:rPr>
          <w:del w:id="24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45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246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아래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코드를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수행한다</w:delText>
        </w:r>
      </w:del>
    </w:p>
    <w:p w:rsidR="002E6992" w:rsidDel="00081009" w:rsidRDefault="002E6992">
      <w:pPr>
        <w:pStyle w:val="a3"/>
        <w:ind w:leftChars="0" w:left="360"/>
        <w:rPr>
          <w:del w:id="24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48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249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csv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이미지의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폴더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,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출력파일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,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학습한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모델의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입력한다</w:delText>
        </w:r>
      </w:del>
    </w:p>
    <w:p w:rsidR="002E6992" w:rsidDel="00081009" w:rsidRDefault="002E6992">
      <w:pPr>
        <w:pStyle w:val="a3"/>
        <w:ind w:leftChars="0" w:left="360"/>
        <w:rPr>
          <w:del w:id="25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51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ind w:leftChars="0" w:left="360"/>
        <w:rPr>
          <w:del w:id="25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53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254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&gt;&gt;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python regression_py_2_csv.py -input_csv data/data_test_622.csv -input_img_folder data/IMAGE -output csv_output.txt -device cpu -num_images 15 -model_path save_model/heat_model_best.pt</w:delText>
        </w:r>
      </w:del>
    </w:p>
    <w:p w:rsidR="002E6992" w:rsidDel="00081009" w:rsidRDefault="002E6992">
      <w:pPr>
        <w:pStyle w:val="a3"/>
        <w:ind w:leftChars="0" w:left="360"/>
        <w:rPr>
          <w:del w:id="25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56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ind w:leftChars="0" w:left="360"/>
        <w:rPr>
          <w:del w:id="25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58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</w:p>
    <w:p w:rsidR="002E6992" w:rsidRPr="002E6992" w:rsidDel="00081009" w:rsidRDefault="002E6992">
      <w:pPr>
        <w:pStyle w:val="a3"/>
        <w:numPr>
          <w:ilvl w:val="0"/>
          <w:numId w:val="8"/>
        </w:numPr>
        <w:ind w:leftChars="0"/>
        <w:rPr>
          <w:del w:id="259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60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61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input_csv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테스트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하고자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하는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csv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경로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26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63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64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input_img_folder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이미지가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폴더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26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66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67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input_scaler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저장해논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scaler,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통일해야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되니까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몰라도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됨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26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69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70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output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csv_output.txt'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최종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결과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파일</w:delText>
        </w:r>
      </w:del>
    </w:p>
    <w:p w:rsidR="002E6992" w:rsidRPr="002E6992" w:rsidDel="00081009" w:rsidRDefault="002E6992">
      <w:pPr>
        <w:pStyle w:val="a3"/>
        <w:numPr>
          <w:ilvl w:val="0"/>
          <w:numId w:val="8"/>
        </w:numPr>
        <w:ind w:leftChars="0"/>
        <w:rPr>
          <w:del w:id="27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72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73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model_path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#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학습시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최고성능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모델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사용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27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75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76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device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cpu or gpu</w:delText>
        </w:r>
      </w:del>
    </w:p>
    <w:p w:rsidR="002E6992" w:rsidRPr="002E6992" w:rsidDel="00081009" w:rsidRDefault="002E6992">
      <w:pPr>
        <w:pStyle w:val="a3"/>
        <w:numPr>
          <w:ilvl w:val="0"/>
          <w:numId w:val="8"/>
        </w:numPr>
        <w:ind w:leftChars="0"/>
        <w:rPr>
          <w:del w:id="27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78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279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num_images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몇개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print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해서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보여줄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것인가</w:delText>
        </w:r>
      </w:del>
    </w:p>
    <w:p w:rsidR="002E6992" w:rsidDel="00081009" w:rsidRDefault="002E6992">
      <w:pPr>
        <w:pStyle w:val="a3"/>
        <w:rPr>
          <w:del w:id="28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81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rPr>
          <w:del w:id="28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83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Del="00081009" w:rsidRDefault="002E6992">
      <w:pPr>
        <w:pStyle w:val="a3"/>
        <w:numPr>
          <w:ilvl w:val="0"/>
          <w:numId w:val="7"/>
        </w:numPr>
        <w:ind w:leftChars="0"/>
        <w:rPr>
          <w:del w:id="28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85" w:author="User" w:date="2022-01-07T13:34:00Z">
          <w:pPr>
            <w:pStyle w:val="a3"/>
            <w:widowControl/>
            <w:numPr>
              <w:numId w:val="7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 w:hanging="360"/>
            <w:jc w:val="left"/>
            <w:textAlignment w:val="baseline"/>
          </w:pPr>
        </w:pPrChange>
      </w:pPr>
      <w:del w:id="286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json</w:delText>
        </w:r>
      </w:del>
    </w:p>
    <w:p w:rsidR="002E6992" w:rsidDel="00081009" w:rsidRDefault="002E6992">
      <w:pPr>
        <w:pStyle w:val="a3"/>
        <w:ind w:leftChars="0" w:left="360"/>
        <w:rPr>
          <w:del w:id="28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88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289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아래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코드를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수행한다</w:delText>
        </w:r>
      </w:del>
    </w:p>
    <w:p w:rsidR="002E6992" w:rsidDel="00081009" w:rsidRDefault="002E6992">
      <w:pPr>
        <w:pStyle w:val="a3"/>
        <w:ind w:leftChars="0" w:left="360"/>
        <w:rPr>
          <w:del w:id="29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91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292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csv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이미지의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폴더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,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출력파일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,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학습한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모델의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입력한다</w:delText>
        </w:r>
      </w:del>
    </w:p>
    <w:p w:rsidR="002E6992" w:rsidDel="00081009" w:rsidRDefault="002E6992">
      <w:pPr>
        <w:pStyle w:val="a3"/>
        <w:ind w:leftChars="0" w:left="360"/>
        <w:rPr>
          <w:del w:id="293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94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</w:p>
    <w:p w:rsidR="002E6992" w:rsidRPr="002E6992" w:rsidDel="00081009" w:rsidRDefault="002E6992">
      <w:pPr>
        <w:pStyle w:val="a3"/>
        <w:rPr>
          <w:del w:id="29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96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297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&gt;&gt;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python regression_py_3_json.py -input_json data/test.json -input_img_folder data/IMAGE -output csv_output.txt -device cpu -model_path save_model/heat_model_best.pt</w:delText>
        </w:r>
      </w:del>
    </w:p>
    <w:p w:rsidR="002E6992" w:rsidRPr="002E6992" w:rsidDel="00081009" w:rsidRDefault="002E6992">
      <w:pPr>
        <w:pStyle w:val="a3"/>
        <w:rPr>
          <w:del w:id="29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299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RPr="002E6992" w:rsidDel="00081009" w:rsidRDefault="002E6992">
      <w:pPr>
        <w:pStyle w:val="a3"/>
        <w:rPr>
          <w:del w:id="30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01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2E6992" w:rsidRPr="002E6992" w:rsidDel="00081009" w:rsidRDefault="002E6992">
      <w:pPr>
        <w:pStyle w:val="a3"/>
        <w:numPr>
          <w:ilvl w:val="0"/>
          <w:numId w:val="8"/>
        </w:numPr>
        <w:ind w:leftChars="0"/>
        <w:rPr>
          <w:del w:id="30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03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04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input_json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: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테스트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하고자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하는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json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경로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, json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data.json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형식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30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06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07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input_img_folder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이미지가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폴더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30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09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10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input_scaler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저장해논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scaler,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통일해야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되니까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몰라도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됨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31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12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13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output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csv_output.txt'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최종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결과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파일</w:delText>
        </w:r>
      </w:del>
    </w:p>
    <w:p w:rsidR="002E6992" w:rsidRPr="002E6992" w:rsidDel="00081009" w:rsidRDefault="002E6992">
      <w:pPr>
        <w:pStyle w:val="a3"/>
        <w:numPr>
          <w:ilvl w:val="0"/>
          <w:numId w:val="8"/>
        </w:numPr>
        <w:ind w:leftChars="0"/>
        <w:rPr>
          <w:del w:id="31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15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16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model_path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#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학습시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최고성능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모델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사용</w:delText>
        </w:r>
      </w:del>
    </w:p>
    <w:p w:rsidR="002E6992" w:rsidDel="00081009" w:rsidRDefault="002E6992">
      <w:pPr>
        <w:pStyle w:val="a3"/>
        <w:numPr>
          <w:ilvl w:val="0"/>
          <w:numId w:val="8"/>
        </w:numPr>
        <w:ind w:leftChars="0"/>
        <w:rPr>
          <w:del w:id="31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18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19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device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cpu or gpu</w:delText>
        </w:r>
      </w:del>
    </w:p>
    <w:p w:rsidR="002E6992" w:rsidDel="00081009" w:rsidRDefault="002E6992">
      <w:pPr>
        <w:rPr>
          <w:del w:id="32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21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rPr>
          <w:del w:id="32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23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rPr>
          <w:del w:id="32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25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rPr>
          <w:del w:id="326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27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rPr>
          <w:del w:id="32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29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rPr>
          <w:del w:id="33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31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Del="00081009" w:rsidRDefault="00A205DA">
      <w:pPr>
        <w:pStyle w:val="a3"/>
        <w:numPr>
          <w:ilvl w:val="0"/>
          <w:numId w:val="7"/>
        </w:numPr>
        <w:ind w:leftChars="0"/>
        <w:rPr>
          <w:del w:id="332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33" w:author="User" w:date="2022-01-07T13:34:00Z">
          <w:pPr>
            <w:pStyle w:val="a3"/>
            <w:widowControl/>
            <w:numPr>
              <w:numId w:val="7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 w:hanging="360"/>
            <w:jc w:val="left"/>
            <w:textAlignment w:val="baseline"/>
          </w:pPr>
        </w:pPrChange>
      </w:pPr>
      <w:del w:id="334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json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이고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“</w:delText>
        </w:r>
        <w:r w:rsidRPr="00A205DA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camera_temp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”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만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있는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경우</w:delText>
        </w:r>
      </w:del>
    </w:p>
    <w:p w:rsidR="00A205DA" w:rsidDel="00081009" w:rsidRDefault="00A205DA">
      <w:pPr>
        <w:pStyle w:val="a3"/>
        <w:ind w:leftChars="0" w:left="360"/>
        <w:rPr>
          <w:del w:id="33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36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337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아래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코드를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수행한다</w:delText>
        </w:r>
      </w:del>
    </w:p>
    <w:p w:rsidR="00A205DA" w:rsidDel="00081009" w:rsidRDefault="00A205DA">
      <w:pPr>
        <w:pStyle w:val="a3"/>
        <w:ind w:leftChars="0" w:left="360"/>
        <w:rPr>
          <w:del w:id="33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39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  <w:del w:id="340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csv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이미지의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폴더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,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출력파일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,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학습한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모델의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경로를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입력한다</w:delText>
        </w:r>
      </w:del>
    </w:p>
    <w:p w:rsidR="00A205DA" w:rsidDel="00081009" w:rsidRDefault="00A205DA">
      <w:pPr>
        <w:pStyle w:val="a3"/>
        <w:ind w:leftChars="0" w:left="360"/>
        <w:rPr>
          <w:del w:id="34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42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360"/>
            <w:jc w:val="left"/>
            <w:textAlignment w:val="baseline"/>
          </w:pPr>
        </w:pPrChange>
      </w:pPr>
    </w:p>
    <w:p w:rsidR="00A205DA" w:rsidRPr="002E6992" w:rsidDel="00081009" w:rsidRDefault="00A205DA">
      <w:pPr>
        <w:pStyle w:val="a3"/>
        <w:rPr>
          <w:del w:id="343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44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45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&gt;&gt; </w:delText>
        </w:r>
        <w:r w:rsidR="008D03B4" w:rsidRPr="008D03B4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python regression_py_4_json_camera_tmp.py -input_json_camera_tmp data/test_tmperature.json -input_img_folder data/IMAGE -output csv_output.txt -device cpu -model_path save_model/heat_model_best.pt</w:delText>
        </w:r>
      </w:del>
    </w:p>
    <w:p w:rsidR="00A205DA" w:rsidRPr="002E6992" w:rsidDel="00081009" w:rsidRDefault="00A205DA">
      <w:pPr>
        <w:pStyle w:val="a3"/>
        <w:rPr>
          <w:del w:id="346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47" w:author="User" w:date="2022-01-07T13:34:00Z">
          <w:pPr>
            <w:pStyle w:val="a3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A205DA" w:rsidRPr="002E6992" w:rsidDel="00081009" w:rsidRDefault="00A205DA">
      <w:pPr>
        <w:pStyle w:val="a3"/>
        <w:numPr>
          <w:ilvl w:val="0"/>
          <w:numId w:val="8"/>
        </w:numPr>
        <w:ind w:leftChars="0"/>
        <w:rPr>
          <w:del w:id="34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49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50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input_json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: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테스트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하고자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하는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json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경로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, json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data.json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형식</w:delText>
        </w:r>
      </w:del>
    </w:p>
    <w:p w:rsidR="00A205DA" w:rsidDel="00081009" w:rsidRDefault="00A205DA">
      <w:pPr>
        <w:pStyle w:val="a3"/>
        <w:numPr>
          <w:ilvl w:val="0"/>
          <w:numId w:val="8"/>
        </w:numPr>
        <w:ind w:leftChars="0"/>
        <w:rPr>
          <w:del w:id="35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52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53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input_img_folder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이미지가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폴더</w:delText>
        </w:r>
      </w:del>
    </w:p>
    <w:p w:rsidR="00A205DA" w:rsidDel="00081009" w:rsidRDefault="00A205DA">
      <w:pPr>
        <w:pStyle w:val="a3"/>
        <w:numPr>
          <w:ilvl w:val="0"/>
          <w:numId w:val="8"/>
        </w:numPr>
        <w:ind w:leftChars="0"/>
        <w:rPr>
          <w:del w:id="354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55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56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input_scaler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저장해논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scaler,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통일해야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되니까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몰라도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됨</w:delText>
        </w:r>
      </w:del>
    </w:p>
    <w:p w:rsidR="00A205DA" w:rsidDel="00081009" w:rsidRDefault="00A205DA">
      <w:pPr>
        <w:pStyle w:val="a3"/>
        <w:numPr>
          <w:ilvl w:val="0"/>
          <w:numId w:val="8"/>
        </w:numPr>
        <w:ind w:leftChars="0"/>
        <w:rPr>
          <w:del w:id="35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58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59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output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csv_output.txt'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,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최종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결과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파일</w:delText>
        </w:r>
      </w:del>
    </w:p>
    <w:p w:rsidR="00A205DA" w:rsidRPr="002E6992" w:rsidDel="00081009" w:rsidRDefault="00A205DA">
      <w:pPr>
        <w:pStyle w:val="a3"/>
        <w:numPr>
          <w:ilvl w:val="0"/>
          <w:numId w:val="8"/>
        </w:numPr>
        <w:ind w:leftChars="0"/>
        <w:rPr>
          <w:del w:id="360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61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62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model_path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#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학습시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저장한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최고성능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모델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사용</w:delText>
        </w:r>
      </w:del>
    </w:p>
    <w:p w:rsidR="00A205DA" w:rsidDel="00081009" w:rsidRDefault="00A205DA">
      <w:pPr>
        <w:pStyle w:val="a3"/>
        <w:numPr>
          <w:ilvl w:val="0"/>
          <w:numId w:val="8"/>
        </w:numPr>
        <w:ind w:leftChars="0"/>
        <w:rPr>
          <w:del w:id="363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64" w:author="User" w:date="2022-01-07T13:34:00Z">
          <w:pPr>
            <w:pStyle w:val="a3"/>
            <w:widowControl/>
            <w:numPr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760" w:hanging="360"/>
            <w:jc w:val="left"/>
            <w:textAlignment w:val="baseline"/>
          </w:pPr>
        </w:pPrChange>
      </w:pPr>
      <w:del w:id="365" w:author="User" w:date="2022-01-07T13:34:00Z"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device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: </w:delText>
        </w:r>
        <w:r w:rsidRPr="002E6992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cpu or gpu</w:delText>
        </w:r>
      </w:del>
    </w:p>
    <w:p w:rsidR="00A205DA" w:rsidDel="00081009" w:rsidRDefault="00A205DA">
      <w:pPr>
        <w:rPr>
          <w:del w:id="366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67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0254B3" w:rsidDel="00081009" w:rsidRDefault="00C01FA2">
      <w:pPr>
        <w:rPr>
          <w:del w:id="368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69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70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json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아래와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같이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d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ictionary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의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list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구성한다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.</w:delText>
        </w:r>
        <w:r w:rsidR="00396B34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(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예시는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R="00396B34"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3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개가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입력인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경우</w:delText>
        </w:r>
        <w:r w:rsidR="00396B34"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)</w:delText>
        </w:r>
      </w:del>
    </w:p>
    <w:p w:rsidR="00C01FA2" w:rsidDel="00081009" w:rsidRDefault="00C01FA2">
      <w:pPr>
        <w:rPr>
          <w:del w:id="37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72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73" w:author="User" w:date="2022-01-07T13:34:00Z"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‘camera_temp’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와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Id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다르면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안되므로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이에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해당하는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‘image_id’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도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넣어주자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.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 xml:space="preserve"> </w:delText>
        </w:r>
      </w:del>
    </w:p>
    <w:p w:rsidR="00396B34" w:rsidRPr="00396B34" w:rsidDel="00081009" w:rsidRDefault="00396B34">
      <w:pPr>
        <w:rPr>
          <w:del w:id="374" w:author="User" w:date="2022-01-07T13:34:00Z"/>
          <w:rFonts w:ascii="Courier New" w:eastAsia="굴림체" w:hAnsi="Courier New" w:cs="Courier New"/>
          <w:color w:val="000000"/>
          <w:kern w:val="0"/>
          <w:sz w:val="21"/>
          <w:szCs w:val="21"/>
        </w:rPr>
        <w:pPrChange w:id="375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76" w:author="User" w:date="2022-01-07T13:34:00Z">
        <w:r w:rsidRPr="00396B34" w:rsidDel="00081009">
          <w:rPr>
            <w:rFonts w:ascii="Courier New" w:eastAsia="굴림체" w:hAnsi="Courier New" w:cs="Courier New"/>
            <w:color w:val="000000"/>
            <w:kern w:val="0"/>
            <w:sz w:val="21"/>
            <w:szCs w:val="21"/>
          </w:rPr>
          <w:delText>[{'camera_temp': '35.9', 'image_id': 'A1_H_T_20201110_120952'},</w:delText>
        </w:r>
      </w:del>
    </w:p>
    <w:p w:rsidR="00396B34" w:rsidRPr="00396B34" w:rsidDel="00081009" w:rsidRDefault="00396B34">
      <w:pPr>
        <w:rPr>
          <w:del w:id="377" w:author="User" w:date="2022-01-07T13:34:00Z"/>
          <w:rFonts w:ascii="Courier New" w:eastAsia="굴림체" w:hAnsi="Courier New" w:cs="Courier New"/>
          <w:color w:val="000000"/>
          <w:kern w:val="0"/>
          <w:sz w:val="21"/>
          <w:szCs w:val="21"/>
        </w:rPr>
        <w:pPrChange w:id="378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79" w:author="User" w:date="2022-01-07T13:34:00Z">
        <w:r w:rsidRPr="00396B34" w:rsidDel="00081009">
          <w:rPr>
            <w:rFonts w:ascii="Courier New" w:eastAsia="굴림체" w:hAnsi="Courier New" w:cs="Courier New"/>
            <w:color w:val="000000"/>
            <w:kern w:val="0"/>
            <w:sz w:val="21"/>
            <w:szCs w:val="21"/>
          </w:rPr>
          <w:delText xml:space="preserve"> {'camera_temp': '36.3', 'image_id': 'A1_H_T_20201110_122515'},</w:delText>
        </w:r>
      </w:del>
    </w:p>
    <w:p w:rsidR="00396B34" w:rsidRPr="00396B34" w:rsidDel="00081009" w:rsidRDefault="00396B34">
      <w:pPr>
        <w:rPr>
          <w:del w:id="380" w:author="User" w:date="2022-01-07T13:34:00Z"/>
          <w:rFonts w:ascii="Courier New" w:eastAsia="굴림체" w:hAnsi="Courier New" w:cs="Courier New"/>
          <w:color w:val="000000"/>
          <w:kern w:val="0"/>
          <w:sz w:val="21"/>
          <w:szCs w:val="21"/>
        </w:rPr>
        <w:pPrChange w:id="381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82" w:author="User" w:date="2022-01-07T13:34:00Z">
        <w:r w:rsidRPr="00396B34" w:rsidDel="00081009">
          <w:rPr>
            <w:rFonts w:ascii="Courier New" w:eastAsia="굴림체" w:hAnsi="Courier New" w:cs="Courier New"/>
            <w:color w:val="000000"/>
            <w:kern w:val="0"/>
            <w:sz w:val="21"/>
            <w:szCs w:val="21"/>
          </w:rPr>
          <w:delText xml:space="preserve"> {'camera_temp': '36.9', 'image_id': 'A1_H_T_20201110_124310'}]</w:delText>
        </w:r>
      </w:del>
    </w:p>
    <w:p w:rsidR="00C01FA2" w:rsidRPr="00C01FA2" w:rsidDel="00081009" w:rsidRDefault="00C01FA2">
      <w:pPr>
        <w:rPr>
          <w:del w:id="383" w:author="User" w:date="2022-01-07T13:34:00Z"/>
          <w:rFonts w:ascii="Courier New" w:eastAsia="굴림체" w:hAnsi="Courier New" w:cs="Courier New"/>
          <w:color w:val="000000"/>
          <w:kern w:val="0"/>
          <w:sz w:val="21"/>
          <w:szCs w:val="21"/>
        </w:rPr>
        <w:pPrChange w:id="384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C01FA2" w:rsidRPr="00C01FA2" w:rsidDel="00081009" w:rsidRDefault="00C01FA2">
      <w:pPr>
        <w:rPr>
          <w:del w:id="385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86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C01FA2" w:rsidDel="00081009" w:rsidRDefault="00C01FA2">
      <w:pPr>
        <w:rPr>
          <w:del w:id="387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88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C01FA2" w:rsidDel="00081009" w:rsidRDefault="00C01FA2">
      <w:pPr>
        <w:rPr>
          <w:del w:id="389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90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p w:rsidR="000254B3" w:rsidDel="00081009" w:rsidRDefault="000254B3">
      <w:pPr>
        <w:rPr>
          <w:del w:id="391" w:author="User" w:date="2022-01-07T13:34:00Z"/>
          <w:rFonts w:ascii="Courier New" w:eastAsia="굴림체" w:hAnsi="Courier New" w:cs="굴림체"/>
          <w:color w:val="000000"/>
          <w:kern w:val="0"/>
          <w:sz w:val="21"/>
          <w:szCs w:val="21"/>
        </w:rPr>
        <w:pPrChange w:id="392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  <w:del w:id="393" w:author="User" w:date="2022-01-07T13:34:00Z"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&gt;&gt; CPU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에서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초당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/>
            <w:color w:val="000000"/>
            <w:kern w:val="0"/>
            <w:sz w:val="21"/>
            <w:szCs w:val="21"/>
          </w:rPr>
          <w:delText>8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개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이미지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 xml:space="preserve"> </w:delText>
        </w:r>
        <w:r w:rsidDel="00081009">
          <w:rPr>
            <w:rFonts w:ascii="Courier New" w:eastAsia="굴림체" w:hAnsi="Courier New" w:cs="굴림체" w:hint="eastAsia"/>
            <w:color w:val="000000"/>
            <w:kern w:val="0"/>
            <w:sz w:val="21"/>
            <w:szCs w:val="21"/>
          </w:rPr>
          <w:delText>처리</w:delText>
        </w:r>
      </w:del>
    </w:p>
    <w:p w:rsidR="000254B3" w:rsidRPr="002E6992" w:rsidRDefault="000254B3">
      <w:pPr>
        <w:rPr>
          <w:rFonts w:ascii="Courier New" w:eastAsia="굴림체" w:hAnsi="Courier New" w:cs="굴림체"/>
          <w:color w:val="000000"/>
          <w:kern w:val="0"/>
          <w:sz w:val="21"/>
          <w:szCs w:val="21"/>
        </w:rPr>
        <w:pPrChange w:id="394" w:author="User" w:date="2022-01-07T13:34:00Z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jc w:val="left"/>
            <w:textAlignment w:val="baseline"/>
          </w:pPr>
        </w:pPrChange>
      </w:pPr>
    </w:p>
    <w:sectPr w:rsidR="000254B3" w:rsidRPr="002E6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BE1" w:rsidRDefault="00E17BE1" w:rsidP="00DB7043">
      <w:pPr>
        <w:spacing w:after="0" w:line="240" w:lineRule="auto"/>
      </w:pPr>
      <w:r>
        <w:separator/>
      </w:r>
    </w:p>
  </w:endnote>
  <w:endnote w:type="continuationSeparator" w:id="0">
    <w:p w:rsidR="00E17BE1" w:rsidRDefault="00E17BE1" w:rsidP="00DB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BE1" w:rsidRDefault="00E17BE1" w:rsidP="00DB7043">
      <w:pPr>
        <w:spacing w:after="0" w:line="240" w:lineRule="auto"/>
      </w:pPr>
      <w:r>
        <w:separator/>
      </w:r>
    </w:p>
  </w:footnote>
  <w:footnote w:type="continuationSeparator" w:id="0">
    <w:p w:rsidR="00E17BE1" w:rsidRDefault="00E17BE1" w:rsidP="00DB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20B"/>
    <w:multiLevelType w:val="hybridMultilevel"/>
    <w:tmpl w:val="BEDA3B10"/>
    <w:lvl w:ilvl="0" w:tplc="16A2B0F8">
      <w:start w:val="1"/>
      <w:numFmt w:val="bullet"/>
      <w:lvlText w:val="-"/>
      <w:lvlJc w:val="left"/>
      <w:pPr>
        <w:ind w:left="76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790A37"/>
    <w:multiLevelType w:val="hybridMultilevel"/>
    <w:tmpl w:val="F7005432"/>
    <w:lvl w:ilvl="0" w:tplc="E3164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6D6BFD"/>
    <w:multiLevelType w:val="hybridMultilevel"/>
    <w:tmpl w:val="50AA1AFA"/>
    <w:lvl w:ilvl="0" w:tplc="C526DF40">
      <w:start w:val="6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69C3D35"/>
    <w:multiLevelType w:val="hybridMultilevel"/>
    <w:tmpl w:val="666813EC"/>
    <w:lvl w:ilvl="0" w:tplc="8550DC3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6420CA"/>
    <w:multiLevelType w:val="hybridMultilevel"/>
    <w:tmpl w:val="53AA12C0"/>
    <w:lvl w:ilvl="0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514628BB"/>
    <w:multiLevelType w:val="hybridMultilevel"/>
    <w:tmpl w:val="E3A24428"/>
    <w:lvl w:ilvl="0" w:tplc="DEB0A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CD6279"/>
    <w:multiLevelType w:val="hybridMultilevel"/>
    <w:tmpl w:val="F4CA6AE0"/>
    <w:lvl w:ilvl="0" w:tplc="C5106DF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8541F7F"/>
    <w:multiLevelType w:val="hybridMultilevel"/>
    <w:tmpl w:val="4D947478"/>
    <w:lvl w:ilvl="0" w:tplc="08BEA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607603"/>
    <w:multiLevelType w:val="hybridMultilevel"/>
    <w:tmpl w:val="D8609CCC"/>
    <w:lvl w:ilvl="0" w:tplc="1C1837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704CE6"/>
    <w:multiLevelType w:val="hybridMultilevel"/>
    <w:tmpl w:val="388847B6"/>
    <w:lvl w:ilvl="0" w:tplc="60DE9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e0aa7bb3d59eea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0254B3"/>
    <w:rsid w:val="00081009"/>
    <w:rsid w:val="000F05D7"/>
    <w:rsid w:val="00154C33"/>
    <w:rsid w:val="00163765"/>
    <w:rsid w:val="001A6250"/>
    <w:rsid w:val="001A6910"/>
    <w:rsid w:val="001E172D"/>
    <w:rsid w:val="00240083"/>
    <w:rsid w:val="00280706"/>
    <w:rsid w:val="002E6992"/>
    <w:rsid w:val="00396B34"/>
    <w:rsid w:val="003A58C0"/>
    <w:rsid w:val="004045CC"/>
    <w:rsid w:val="00437A92"/>
    <w:rsid w:val="0048372F"/>
    <w:rsid w:val="005A6905"/>
    <w:rsid w:val="005E0E9E"/>
    <w:rsid w:val="0065049E"/>
    <w:rsid w:val="00662D0C"/>
    <w:rsid w:val="00671AAB"/>
    <w:rsid w:val="00673D5B"/>
    <w:rsid w:val="007F2CFE"/>
    <w:rsid w:val="008D03B4"/>
    <w:rsid w:val="009810B1"/>
    <w:rsid w:val="009A45A4"/>
    <w:rsid w:val="009B7172"/>
    <w:rsid w:val="00A205DA"/>
    <w:rsid w:val="00AB205C"/>
    <w:rsid w:val="00AD0DD1"/>
    <w:rsid w:val="00B42E8E"/>
    <w:rsid w:val="00B64E1A"/>
    <w:rsid w:val="00C01FA2"/>
    <w:rsid w:val="00C80883"/>
    <w:rsid w:val="00D144A5"/>
    <w:rsid w:val="00D96F36"/>
    <w:rsid w:val="00DB7043"/>
    <w:rsid w:val="00E17BE1"/>
    <w:rsid w:val="00E421BB"/>
    <w:rsid w:val="00F57DE3"/>
    <w:rsid w:val="00F6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26CE"/>
  <w15:chartTrackingRefBased/>
  <w15:docId w15:val="{458C967A-9FD8-4ED7-AA30-C81B6B80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1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F0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05D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70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043"/>
  </w:style>
  <w:style w:type="paragraph" w:styleId="a5">
    <w:name w:val="footer"/>
    <w:basedOn w:val="a"/>
    <w:link w:val="Char0"/>
    <w:uiPriority w:val="99"/>
    <w:unhideWhenUsed/>
    <w:rsid w:val="00DB70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043"/>
  </w:style>
  <w:style w:type="paragraph" w:styleId="a6">
    <w:name w:val="caption"/>
    <w:basedOn w:val="a"/>
    <w:next w:val="a"/>
    <w:uiPriority w:val="35"/>
    <w:unhideWhenUsed/>
    <w:qFormat/>
    <w:rsid w:val="004045C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</dc:creator>
  <cp:keywords/>
  <dc:description/>
  <cp:lastModifiedBy>User</cp:lastModifiedBy>
  <cp:revision>28</cp:revision>
  <dcterms:created xsi:type="dcterms:W3CDTF">2021-02-10T16:55:00Z</dcterms:created>
  <dcterms:modified xsi:type="dcterms:W3CDTF">2022-01-19T08:19:00Z</dcterms:modified>
</cp:coreProperties>
</file>